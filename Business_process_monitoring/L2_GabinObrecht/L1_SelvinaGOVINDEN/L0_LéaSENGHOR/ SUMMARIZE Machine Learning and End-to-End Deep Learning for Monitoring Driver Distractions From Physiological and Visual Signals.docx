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8995" w:type="dxa"/>
        <w:tblInd w:w="23" w:type="dxa"/>
        <w:tblCellMar>
          <w:top w:w="76" w:type="dxa"/>
          <w:left w:w="101" w:type="dxa"/>
          <w:bottom w:w="0" w:type="dxa"/>
          <w:right w:w="413" w:type="dxa"/>
        </w:tblCellMar>
        <w:tblLook w:val="04A0" w:firstRow="1" w:lastRow="0" w:firstColumn="1" w:lastColumn="0" w:noHBand="0" w:noVBand="1"/>
      </w:tblPr>
      <w:tblGrid>
        <w:gridCol w:w="8995"/>
      </w:tblGrid>
      <w:tr w:rsidR="00CB60ED" w:rsidRPr="00BC228F" w14:paraId="26C08966" w14:textId="77777777">
        <w:trPr>
          <w:trHeight w:val="500"/>
        </w:trPr>
        <w:tc>
          <w:tcPr>
            <w:tcW w:w="8995" w:type="dxa"/>
            <w:tcBorders>
              <w:top w:val="nil"/>
              <w:left w:val="nil"/>
              <w:bottom w:val="nil"/>
              <w:right w:val="nil"/>
            </w:tcBorders>
            <w:shd w:val="clear" w:color="auto" w:fill="A6C2B9"/>
          </w:tcPr>
          <w:p w14:paraId="73127933" w14:textId="77777777" w:rsidR="00CB60ED" w:rsidRPr="00BC228F" w:rsidRDefault="00FF2565" w:rsidP="002956D5">
            <w:pPr>
              <w:tabs>
                <w:tab w:val="center" w:pos="6037"/>
              </w:tabs>
              <w:spacing w:after="0" w:line="259" w:lineRule="auto"/>
              <w:ind w:left="0" w:right="0" w:firstLine="0"/>
              <w:rPr>
                <w:rFonts w:ascii="EB Garamond" w:hAnsi="EB Garamond"/>
              </w:rPr>
            </w:pPr>
            <w:r w:rsidRPr="00BC228F">
              <w:rPr>
                <w:rFonts w:ascii="EB Garamond" w:hAnsi="EB Garamond"/>
                <w:color w:val="FFFFFF"/>
                <w:sz w:val="20"/>
              </w:rPr>
              <w:t xml:space="preserve">Name of the student: </w:t>
            </w:r>
            <w:proofErr w:type="spellStart"/>
            <w:r w:rsidRPr="00BC228F">
              <w:rPr>
                <w:rFonts w:ascii="EB Garamond" w:hAnsi="EB Garamond"/>
                <w:color w:val="FFFFFF"/>
                <w:sz w:val="20"/>
              </w:rPr>
              <w:t>Léa</w:t>
            </w:r>
            <w:proofErr w:type="spellEnd"/>
            <w:r w:rsidRPr="00BC228F">
              <w:rPr>
                <w:rFonts w:ascii="EB Garamond" w:hAnsi="EB Garamond"/>
                <w:color w:val="FFFFFF"/>
                <w:sz w:val="20"/>
              </w:rPr>
              <w:t xml:space="preserve"> SENGHOR</w:t>
            </w:r>
            <w:r w:rsidRPr="00BC228F">
              <w:rPr>
                <w:rFonts w:ascii="EB Garamond" w:hAnsi="EB Garamond"/>
                <w:color w:val="FFFFFF"/>
                <w:sz w:val="20"/>
              </w:rPr>
              <w:tab/>
              <w:t xml:space="preserve">Name of your Level 1 </w:t>
            </w:r>
            <w:proofErr w:type="spellStart"/>
            <w:r w:rsidRPr="00BC228F">
              <w:rPr>
                <w:rFonts w:ascii="EB Garamond" w:hAnsi="EB Garamond"/>
                <w:color w:val="FFFFFF"/>
                <w:sz w:val="20"/>
              </w:rPr>
              <w:t>SelvinaGOVINDEN</w:t>
            </w:r>
            <w:proofErr w:type="spellEnd"/>
          </w:p>
        </w:tc>
      </w:tr>
      <w:tr w:rsidR="00CB60ED" w:rsidRPr="00BC228F" w14:paraId="287571F1" w14:textId="77777777">
        <w:trPr>
          <w:trHeight w:val="1010"/>
        </w:trPr>
        <w:tc>
          <w:tcPr>
            <w:tcW w:w="8995" w:type="dxa"/>
            <w:tcBorders>
              <w:top w:val="nil"/>
              <w:left w:val="nil"/>
              <w:bottom w:val="single" w:sz="8" w:space="0" w:color="93C37D"/>
              <w:right w:val="nil"/>
            </w:tcBorders>
            <w:shd w:val="clear" w:color="auto" w:fill="CCE7B9"/>
          </w:tcPr>
          <w:p w14:paraId="4363C8E0" w14:textId="77777777" w:rsidR="00CB60ED" w:rsidRPr="00BC228F" w:rsidRDefault="00FF2565" w:rsidP="002956D5">
            <w:pPr>
              <w:tabs>
                <w:tab w:val="right" w:pos="8480"/>
              </w:tabs>
              <w:spacing w:after="0" w:line="259" w:lineRule="auto"/>
              <w:ind w:left="0" w:right="0" w:firstLine="0"/>
              <w:rPr>
                <w:rFonts w:ascii="EB Garamond" w:hAnsi="EB Garamond"/>
              </w:rPr>
            </w:pPr>
            <w:r w:rsidRPr="00BC228F">
              <w:rPr>
                <w:rFonts w:ascii="EB Garamond" w:hAnsi="EB Garamond"/>
                <w:color w:val="FFFFFF"/>
                <w:sz w:val="20"/>
              </w:rPr>
              <w:t>Source:</w:t>
            </w:r>
            <w:hyperlink r:id="rId5">
              <w:r w:rsidRPr="00BC228F">
                <w:rPr>
                  <w:rFonts w:ascii="EB Garamond" w:hAnsi="EB Garamond"/>
                  <w:color w:val="FFFFFF"/>
                  <w:sz w:val="20"/>
                </w:rPr>
                <w:t xml:space="preserve"> </w:t>
              </w:r>
            </w:hyperlink>
            <w:hyperlink r:id="rId6">
              <w:r w:rsidRPr="00BC228F">
                <w:rPr>
                  <w:rFonts w:ascii="EB Garamond" w:hAnsi="EB Garamond"/>
                  <w:color w:val="1154CC"/>
                  <w:sz w:val="20"/>
                  <w:u w:val="single" w:color="1154CC"/>
                </w:rPr>
                <w:t>IEEE</w:t>
              </w:r>
            </w:hyperlink>
            <w:r w:rsidRPr="00BC228F">
              <w:rPr>
                <w:rFonts w:ascii="EB Garamond" w:hAnsi="EB Garamond"/>
                <w:color w:val="1154CC"/>
                <w:sz w:val="20"/>
                <w:u w:val="single" w:color="1154CC"/>
              </w:rPr>
              <w:tab/>
            </w:r>
            <w:r w:rsidRPr="00BC228F">
              <w:rPr>
                <w:rFonts w:ascii="EB Garamond" w:hAnsi="EB Garamond"/>
                <w:color w:val="FFFFFF"/>
                <w:sz w:val="20"/>
              </w:rPr>
              <w:t xml:space="preserve">Paper title Machine Learning and End-to-End Deep </w:t>
            </w:r>
          </w:p>
          <w:p w14:paraId="661E0367" w14:textId="77777777" w:rsidR="00CB60ED" w:rsidRPr="00BC228F" w:rsidRDefault="00FF2565" w:rsidP="002956D5">
            <w:pPr>
              <w:spacing w:after="0" w:line="259" w:lineRule="auto"/>
              <w:ind w:left="4500" w:right="0" w:firstLine="0"/>
              <w:rPr>
                <w:rFonts w:ascii="EB Garamond" w:hAnsi="EB Garamond"/>
              </w:rPr>
            </w:pPr>
            <w:r w:rsidRPr="00BC228F">
              <w:rPr>
                <w:rFonts w:ascii="EB Garamond" w:hAnsi="EB Garamond"/>
                <w:color w:val="FFFFFF"/>
                <w:sz w:val="20"/>
              </w:rPr>
              <w:t xml:space="preserve">Learning for Monitoring Driver Distractions </w:t>
            </w:r>
            <w:proofErr w:type="gramStart"/>
            <w:r w:rsidRPr="00BC228F">
              <w:rPr>
                <w:rFonts w:ascii="EB Garamond" w:hAnsi="EB Garamond"/>
                <w:color w:val="FFFFFF"/>
                <w:sz w:val="20"/>
              </w:rPr>
              <w:t>From</w:t>
            </w:r>
            <w:proofErr w:type="gramEnd"/>
            <w:r w:rsidRPr="00BC228F">
              <w:rPr>
                <w:rFonts w:ascii="EB Garamond" w:hAnsi="EB Garamond"/>
                <w:color w:val="FFFFFF"/>
                <w:sz w:val="20"/>
              </w:rPr>
              <w:t xml:space="preserve"> Physiological and Visual Signals</w:t>
            </w:r>
          </w:p>
        </w:tc>
      </w:tr>
      <w:tr w:rsidR="00CB60ED" w:rsidRPr="00BC228F" w14:paraId="063578E5" w14:textId="77777777">
        <w:trPr>
          <w:trHeight w:val="476"/>
        </w:trPr>
        <w:tc>
          <w:tcPr>
            <w:tcW w:w="8995" w:type="dxa"/>
            <w:tcBorders>
              <w:top w:val="single" w:sz="8" w:space="0" w:color="93C37D"/>
              <w:left w:val="single" w:sz="8" w:space="0" w:color="93C37D"/>
              <w:bottom w:val="single" w:sz="8" w:space="0" w:color="93C37D"/>
              <w:right w:val="single" w:sz="8" w:space="0" w:color="93C37D"/>
            </w:tcBorders>
            <w:shd w:val="clear" w:color="auto" w:fill="B5D6A7"/>
          </w:tcPr>
          <w:p w14:paraId="3CA0F721" w14:textId="77777777" w:rsidR="00CB60ED" w:rsidRPr="00BC228F" w:rsidRDefault="00FF2565" w:rsidP="002956D5">
            <w:pPr>
              <w:spacing w:after="0" w:line="259" w:lineRule="auto"/>
              <w:ind w:left="0" w:right="0" w:firstLine="0"/>
              <w:rPr>
                <w:rFonts w:ascii="EB Garamond" w:hAnsi="EB Garamond"/>
              </w:rPr>
            </w:pPr>
            <w:r w:rsidRPr="00BC228F">
              <w:rPr>
                <w:rFonts w:ascii="EB Garamond" w:hAnsi="EB Garamond"/>
                <w:color w:val="FFFFFF"/>
                <w:sz w:val="20"/>
              </w:rPr>
              <w:t xml:space="preserve">Keywords speci1c to the paper: Machine </w:t>
            </w:r>
            <w:r w:rsidRPr="00BC228F">
              <w:rPr>
                <w:rFonts w:ascii="EB Garamond" w:hAnsi="EB Garamond"/>
                <w:color w:val="FFFFFF"/>
                <w:sz w:val="20"/>
              </w:rPr>
              <w:t>learning, deep learning, driver distraction, sensors, facial expressions.</w:t>
            </w:r>
          </w:p>
        </w:tc>
      </w:tr>
    </w:tbl>
    <w:p w14:paraId="4C6B9CBE" w14:textId="77777777" w:rsidR="00CB60ED" w:rsidRPr="00BC228F" w:rsidRDefault="00FF2565" w:rsidP="002956D5">
      <w:pPr>
        <w:pStyle w:val="Titre1"/>
        <w:spacing w:after="400"/>
        <w:ind w:left="719" w:hanging="494"/>
        <w:jc w:val="both"/>
        <w:rPr>
          <w:rFonts w:ascii="EB Garamond" w:hAnsi="EB Garamond"/>
        </w:rPr>
      </w:pPr>
      <w:r w:rsidRPr="00BC228F">
        <w:rPr>
          <w:rFonts w:ascii="EB Garamond" w:hAnsi="EB Garamond"/>
        </w:rPr>
        <w:t>Introduction</w:t>
      </w:r>
    </w:p>
    <w:p w14:paraId="644D4F35" w14:textId="04E48777" w:rsidR="00BC228F" w:rsidRPr="00BC228F" w:rsidRDefault="00FF2565" w:rsidP="00BC228F">
      <w:pPr>
        <w:pStyle w:val="Paragraphedeliste"/>
        <w:numPr>
          <w:ilvl w:val="0"/>
          <w:numId w:val="6"/>
        </w:numPr>
        <w:spacing w:after="41" w:line="259" w:lineRule="auto"/>
        <w:ind w:right="5529"/>
        <w:rPr>
          <w:rFonts w:ascii="EB Garamond" w:eastAsia="Times New Roman" w:hAnsi="EB Garamond" w:cs="Times New Roman"/>
          <w:b/>
          <w:color w:val="FF0000"/>
        </w:rPr>
      </w:pPr>
      <w:r w:rsidRPr="00BC228F">
        <w:rPr>
          <w:rFonts w:ascii="EB Garamond" w:eastAsia="Times New Roman" w:hAnsi="EB Garamond" w:cs="Times New Roman"/>
          <w:b/>
          <w:color w:val="FF0000"/>
        </w:rPr>
        <w:t xml:space="preserve">Aim of the study </w:t>
      </w:r>
    </w:p>
    <w:p w14:paraId="5768FDAA" w14:textId="05F6B368" w:rsidR="00CB60ED" w:rsidRPr="00BC228F" w:rsidRDefault="00FF2565" w:rsidP="00BC228F">
      <w:pPr>
        <w:spacing w:after="41" w:line="259" w:lineRule="auto"/>
        <w:ind w:right="5529"/>
        <w:rPr>
          <w:rFonts w:ascii="EB Garamond" w:hAnsi="EB Garamond"/>
        </w:rPr>
      </w:pPr>
      <w:r w:rsidRPr="00BC228F">
        <w:rPr>
          <w:rFonts w:ascii="EB Garamond" w:hAnsi="EB Garamond"/>
          <w:u w:val="single" w:color="000000"/>
        </w:rPr>
        <w:t>Observation:</w:t>
      </w:r>
    </w:p>
    <w:p w14:paraId="71D83806" w14:textId="77777777" w:rsidR="00CB60ED" w:rsidRPr="00BC228F" w:rsidRDefault="00FF2565" w:rsidP="002956D5">
      <w:pPr>
        <w:numPr>
          <w:ilvl w:val="0"/>
          <w:numId w:val="1"/>
        </w:numPr>
        <w:ind w:right="1283" w:hanging="360"/>
        <w:rPr>
          <w:rFonts w:ascii="EB Garamond" w:hAnsi="EB Garamond"/>
        </w:rPr>
      </w:pPr>
      <w:r w:rsidRPr="00BC228F">
        <w:rPr>
          <w:rFonts w:ascii="EB Garamond" w:hAnsi="EB Garamond"/>
        </w:rPr>
        <w:t xml:space="preserve">Every year, 25,000 people die in car accidents in the EU, mainly </w:t>
      </w:r>
      <w:proofErr w:type="gramStart"/>
      <w:r w:rsidRPr="00BC228F">
        <w:rPr>
          <w:rFonts w:ascii="EB Garamond" w:hAnsi="EB Garamond"/>
        </w:rPr>
        <w:t>as a result of</w:t>
      </w:r>
      <w:proofErr w:type="gramEnd"/>
      <w:r w:rsidRPr="00BC228F">
        <w:rPr>
          <w:rFonts w:ascii="EB Garamond" w:hAnsi="EB Garamond"/>
        </w:rPr>
        <w:t xml:space="preserve"> human error.</w:t>
      </w:r>
    </w:p>
    <w:p w14:paraId="0EEA3325" w14:textId="77777777" w:rsidR="00CB60ED" w:rsidRPr="00BC228F" w:rsidRDefault="00FF2565" w:rsidP="002956D5">
      <w:pPr>
        <w:numPr>
          <w:ilvl w:val="0"/>
          <w:numId w:val="1"/>
        </w:numPr>
        <w:ind w:right="1283" w:hanging="360"/>
        <w:rPr>
          <w:rFonts w:ascii="EB Garamond" w:hAnsi="EB Garamond"/>
        </w:rPr>
      </w:pPr>
      <w:r w:rsidRPr="00BC228F">
        <w:rPr>
          <w:rFonts w:ascii="EB Garamond" w:hAnsi="EB Garamond"/>
        </w:rPr>
        <w:t xml:space="preserve">The more autonomous driving becomes, </w:t>
      </w:r>
      <w:r w:rsidRPr="00BC228F">
        <w:rPr>
          <w:rFonts w:ascii="EB Garamond" w:hAnsi="EB Garamond"/>
        </w:rPr>
        <w:t>the more distracted the driver tends to be, as he or she may be doing other things at the same time:</w:t>
      </w:r>
    </w:p>
    <w:p w14:paraId="49B8DABF" w14:textId="77777777" w:rsidR="00CB60ED" w:rsidRPr="00BC228F" w:rsidRDefault="00FF2565" w:rsidP="00BC228F">
      <w:pPr>
        <w:spacing w:line="240" w:lineRule="auto"/>
        <w:ind w:left="1440" w:right="698" w:hanging="360"/>
        <w:rPr>
          <w:rFonts w:ascii="EB Garamond" w:hAnsi="EB Garamond"/>
          <w:i/>
        </w:rPr>
      </w:pPr>
      <w:r w:rsidRPr="00BC228F">
        <w:rPr>
          <w:rFonts w:ascii="EB Garamond" w:hAnsi="EB Garamond"/>
        </w:rPr>
        <w:t xml:space="preserve">◆ </w:t>
      </w:r>
      <w:r w:rsidRPr="00BC228F">
        <w:rPr>
          <w:rFonts w:ascii="EB Garamond" w:hAnsi="EB Garamond"/>
          <w:i/>
        </w:rPr>
        <w:t xml:space="preserve">Dialing a phone number, sending an SMS, reading, writing and verif1cation of an itinerary on a map ⇒ Considered as </w:t>
      </w:r>
      <w:r w:rsidRPr="00BC228F">
        <w:rPr>
          <w:rFonts w:ascii="EB Garamond" w:eastAsia="Times New Roman" w:hAnsi="EB Garamond" w:cs="Times New Roman"/>
          <w:b/>
          <w:i/>
          <w:color w:val="FF0000"/>
          <w:sz w:val="34"/>
          <w:shd w:val="clear" w:color="auto" w:fill="FFD966"/>
          <w:vertAlign w:val="subscript"/>
        </w:rPr>
        <w:t>DISTRACTION</w:t>
      </w:r>
    </w:p>
    <w:p w14:paraId="0A3F30B9" w14:textId="65358528" w:rsidR="002956D5" w:rsidRPr="00BC228F" w:rsidRDefault="00BC228F" w:rsidP="002956D5">
      <w:pPr>
        <w:ind w:left="10" w:right="698"/>
        <w:rPr>
          <w:rFonts w:ascii="EB Garamond" w:hAnsi="EB Garamond"/>
        </w:rPr>
      </w:pPr>
      <w:r w:rsidRPr="00BC228F">
        <w:rPr>
          <w:rFonts w:ascii="EB Garamond" w:hAnsi="EB Garamond"/>
        </w:rPr>
        <w:sym w:font="Wingdings" w:char="F0E8"/>
      </w:r>
      <w:r>
        <w:rPr>
          <w:rFonts w:ascii="EB Garamond" w:hAnsi="EB Garamond"/>
        </w:rPr>
        <w:t xml:space="preserve"> </w:t>
      </w:r>
      <w:r w:rsidRPr="00BC228F">
        <w:rPr>
          <w:rFonts w:ascii="EB Garamond" w:hAnsi="EB Garamond"/>
        </w:rPr>
        <w:t xml:space="preserve">Detecting distracted driving= </w:t>
      </w:r>
      <w:r w:rsidRPr="00BC228F">
        <w:rPr>
          <w:rFonts w:ascii="EB Garamond" w:hAnsi="EB Garamond"/>
          <w:b/>
          <w:bCs/>
        </w:rPr>
        <w:t>A very important topic for future vehicles</w:t>
      </w:r>
    </w:p>
    <w:p w14:paraId="7E04538C" w14:textId="77777777" w:rsidR="002956D5" w:rsidRPr="00BC228F" w:rsidRDefault="002956D5" w:rsidP="002956D5">
      <w:pPr>
        <w:ind w:left="10" w:right="698"/>
        <w:rPr>
          <w:rFonts w:ascii="EB Garamond" w:hAnsi="EB Garamond"/>
        </w:rPr>
      </w:pPr>
    </w:p>
    <w:p w14:paraId="15595123" w14:textId="353CF15D" w:rsidR="00CB60ED" w:rsidRPr="00BC228F" w:rsidRDefault="00FF2565" w:rsidP="002956D5">
      <w:pPr>
        <w:ind w:left="10" w:right="698"/>
        <w:rPr>
          <w:rFonts w:ascii="EB Garamond" w:hAnsi="EB Garamond"/>
        </w:rPr>
      </w:pPr>
      <w:r w:rsidRPr="00BC228F">
        <w:rPr>
          <w:rFonts w:ascii="EB Garamond" w:hAnsi="EB Garamond"/>
        </w:rPr>
        <w:t>To address this issue, we have implemented deep learning and machine learning tools to detect these distractions.</w:t>
      </w:r>
    </w:p>
    <w:p w14:paraId="26BEEF7F" w14:textId="77777777" w:rsidR="00BC228F" w:rsidRDefault="00BC228F" w:rsidP="00BC228F">
      <w:pPr>
        <w:spacing w:after="0" w:line="259" w:lineRule="auto"/>
        <w:ind w:left="360" w:right="698" w:firstLine="0"/>
        <w:rPr>
          <w:rFonts w:ascii="EB Garamond" w:eastAsia="Times New Roman" w:hAnsi="EB Garamond" w:cs="Times New Roman"/>
          <w:bCs/>
          <w:color w:val="000000" w:themeColor="text1"/>
          <w:szCs w:val="22"/>
        </w:rPr>
      </w:pPr>
    </w:p>
    <w:p w14:paraId="2800630E" w14:textId="053393EF" w:rsidR="00BC228F" w:rsidRPr="00BC228F" w:rsidRDefault="00BC228F" w:rsidP="00BC228F">
      <w:pPr>
        <w:spacing w:after="0" w:line="259" w:lineRule="auto"/>
        <w:ind w:left="360" w:right="698" w:firstLine="0"/>
        <w:rPr>
          <w:rFonts w:ascii="EB Garamond" w:eastAsia="Times New Roman" w:hAnsi="EB Garamond" w:cs="Times New Roman"/>
          <w:bCs/>
          <w:color w:val="000000" w:themeColor="text1"/>
          <w:szCs w:val="22"/>
        </w:rPr>
      </w:pPr>
      <w:r w:rsidRPr="00BC228F">
        <w:rPr>
          <w:rFonts w:ascii="EB Garamond" w:eastAsia="Times New Roman" w:hAnsi="EB Garamond" w:cs="Times New Roman"/>
          <w:b/>
          <w:color w:val="FF0000"/>
          <w:szCs w:val="22"/>
        </w:rPr>
        <w:t xml:space="preserve">Affective computing: </w:t>
      </w:r>
      <w:r w:rsidRPr="00BC228F">
        <w:rPr>
          <w:rFonts w:ascii="EB Garamond" w:eastAsia="Times New Roman" w:hAnsi="EB Garamond" w:cs="Times New Roman"/>
          <w:bCs/>
          <w:color w:val="000000" w:themeColor="text1"/>
          <w:szCs w:val="22"/>
        </w:rPr>
        <w:t xml:space="preserve">Systems and devices capable of recognizing, processing, </w:t>
      </w:r>
      <w:proofErr w:type="gramStart"/>
      <w:r w:rsidRPr="00BC228F">
        <w:rPr>
          <w:rFonts w:ascii="EB Garamond" w:eastAsia="Times New Roman" w:hAnsi="EB Garamond" w:cs="Times New Roman"/>
          <w:bCs/>
          <w:color w:val="000000" w:themeColor="text1"/>
          <w:szCs w:val="22"/>
        </w:rPr>
        <w:t>analyzing</w:t>
      </w:r>
      <w:proofErr w:type="gramEnd"/>
      <w:r w:rsidRPr="00BC228F">
        <w:rPr>
          <w:rFonts w:ascii="EB Garamond" w:eastAsia="Times New Roman" w:hAnsi="EB Garamond" w:cs="Times New Roman"/>
          <w:bCs/>
          <w:color w:val="000000" w:themeColor="text1"/>
          <w:szCs w:val="22"/>
        </w:rPr>
        <w:t xml:space="preserve"> and modeling human affective states. </w:t>
      </w:r>
    </w:p>
    <w:p w14:paraId="14F6C173" w14:textId="08F85C49" w:rsidR="00BC228F" w:rsidRDefault="00BC228F" w:rsidP="00BC228F">
      <w:pPr>
        <w:numPr>
          <w:ilvl w:val="0"/>
          <w:numId w:val="2"/>
        </w:numPr>
        <w:spacing w:after="0" w:line="259" w:lineRule="auto"/>
        <w:ind w:right="698"/>
        <w:rPr>
          <w:rFonts w:ascii="EB Garamond" w:eastAsia="Times New Roman" w:hAnsi="EB Garamond" w:cs="Times New Roman"/>
          <w:bCs/>
          <w:color w:val="000000" w:themeColor="text1"/>
          <w:szCs w:val="22"/>
        </w:rPr>
      </w:pPr>
      <w:r w:rsidRPr="00BC228F">
        <w:rPr>
          <w:rFonts w:ascii="EB Garamond" w:eastAsia="Times New Roman" w:hAnsi="EB Garamond" w:cs="Times New Roman"/>
          <w:bCs/>
          <w:color w:val="000000" w:themeColor="text1"/>
          <w:szCs w:val="22"/>
        </w:rPr>
        <w:t>Interesting for our subject, as it enriches and facilitates human-machine interaction)</w:t>
      </w:r>
    </w:p>
    <w:p w14:paraId="31E4D612" w14:textId="596814F2" w:rsidR="00BC228F" w:rsidRPr="00BC228F" w:rsidRDefault="00BC228F" w:rsidP="00BC228F">
      <w:pPr>
        <w:numPr>
          <w:ilvl w:val="0"/>
          <w:numId w:val="2"/>
        </w:numPr>
        <w:spacing w:after="0" w:line="259" w:lineRule="auto"/>
        <w:ind w:right="698"/>
        <w:rPr>
          <w:rFonts w:ascii="EB Garamond" w:eastAsia="Times New Roman" w:hAnsi="EB Garamond" w:cs="Times New Roman"/>
          <w:bCs/>
          <w:color w:val="000000" w:themeColor="text1"/>
          <w:szCs w:val="22"/>
        </w:rPr>
      </w:pPr>
      <w:r w:rsidRPr="00BC228F">
        <w:rPr>
          <w:rFonts w:ascii="EB Garamond" w:eastAsia="Times New Roman" w:hAnsi="EB Garamond" w:cs="Times New Roman"/>
          <w:bCs/>
          <w:i/>
          <w:iCs/>
          <w:color w:val="000000" w:themeColor="text1"/>
          <w:szCs w:val="22"/>
          <w:u w:val="single"/>
        </w:rPr>
        <w:t>Example of application:</w:t>
      </w:r>
      <w:r w:rsidRPr="00BC228F">
        <w:rPr>
          <w:rFonts w:ascii="EB Garamond" w:eastAsia="Times New Roman" w:hAnsi="EB Garamond" w:cs="Times New Roman"/>
          <w:bCs/>
          <w:color w:val="000000" w:themeColor="text1"/>
          <w:szCs w:val="22"/>
        </w:rPr>
        <w:t xml:space="preserve"> in new vehicles, AI uses acceleration sensors to collect data for navigation and to detect anomalies directly linked to driver behavior, such as fatigue).</w:t>
      </w:r>
    </w:p>
    <w:p w14:paraId="01DABDD1" w14:textId="758A93A9" w:rsidR="00BC228F" w:rsidRPr="00BC228F" w:rsidRDefault="00BC228F" w:rsidP="00BC228F">
      <w:pPr>
        <w:numPr>
          <w:ilvl w:val="0"/>
          <w:numId w:val="2"/>
        </w:numPr>
        <w:spacing w:after="0" w:line="259" w:lineRule="auto"/>
        <w:ind w:right="698" w:hanging="360"/>
        <w:rPr>
          <w:rFonts w:ascii="EB Garamond" w:hAnsi="EB Garamond"/>
        </w:rPr>
      </w:pPr>
      <w:r w:rsidRPr="00BC228F">
        <w:rPr>
          <w:rFonts w:ascii="EB Garamond" w:eastAsia="Times New Roman" w:hAnsi="EB Garamond" w:cs="Times New Roman"/>
          <w:bCs/>
          <w:color w:val="000000" w:themeColor="text1"/>
          <w:szCs w:val="22"/>
        </w:rPr>
        <w:t xml:space="preserve">Limit: Not yet able to detect </w:t>
      </w:r>
      <w:r w:rsidRPr="00BC228F">
        <w:rPr>
          <w:rFonts w:ascii="EB Garamond" w:eastAsia="Times New Roman" w:hAnsi="EB Garamond" w:cs="Times New Roman"/>
          <w:b/>
          <w:color w:val="000000" w:themeColor="text1"/>
          <w:szCs w:val="22"/>
        </w:rPr>
        <w:t>mental state:</w:t>
      </w:r>
      <w:r w:rsidRPr="00BC228F">
        <w:rPr>
          <w:rFonts w:ascii="EB Garamond" w:eastAsia="Times New Roman" w:hAnsi="EB Garamond" w:cs="Times New Roman"/>
          <w:bCs/>
          <w:color w:val="000000" w:themeColor="text1"/>
          <w:szCs w:val="22"/>
        </w:rPr>
        <w:t xml:space="preserve"> s</w:t>
      </w:r>
      <w:r w:rsidRPr="00BC228F">
        <w:rPr>
          <w:rFonts w:ascii="EB Garamond" w:eastAsia="Times New Roman" w:hAnsi="EB Garamond" w:cs="Times New Roman"/>
          <w:bCs/>
          <w:i/>
          <w:iCs/>
          <w:color w:val="000000" w:themeColor="text1"/>
          <w:szCs w:val="22"/>
        </w:rPr>
        <w:t xml:space="preserve">tress, mental health, cognitive load, distractions, </w:t>
      </w:r>
      <w:r w:rsidRPr="00BC228F">
        <w:rPr>
          <w:rFonts w:ascii="EB Garamond" w:eastAsia="Times New Roman" w:hAnsi="EB Garamond" w:cs="Times New Roman"/>
          <w:bCs/>
          <w:color w:val="000000" w:themeColor="text1"/>
          <w:szCs w:val="22"/>
        </w:rPr>
        <w:t>etc.</w:t>
      </w:r>
    </w:p>
    <w:p w14:paraId="5B4E111D" w14:textId="77777777" w:rsidR="00BC228F" w:rsidRDefault="00BC228F" w:rsidP="00BC228F">
      <w:pPr>
        <w:spacing w:after="384" w:line="259" w:lineRule="auto"/>
        <w:ind w:left="0" w:right="0" w:firstLine="0"/>
        <w:rPr>
          <w:rFonts w:ascii="EB Garamond" w:eastAsia="Times New Roman" w:hAnsi="EB Garamond" w:cs="Times New Roman"/>
          <w:b/>
          <w:color w:val="FF0000"/>
          <w:sz w:val="20"/>
        </w:rPr>
      </w:pPr>
    </w:p>
    <w:p w14:paraId="1E4B16E3" w14:textId="601D3383" w:rsidR="00CB60ED" w:rsidRPr="00BC228F" w:rsidRDefault="00FF2565" w:rsidP="002956D5">
      <w:pPr>
        <w:spacing w:after="384" w:line="259" w:lineRule="auto"/>
        <w:ind w:left="1075" w:right="0"/>
        <w:rPr>
          <w:rFonts w:ascii="EB Garamond" w:hAnsi="EB Garamond"/>
        </w:rPr>
      </w:pPr>
      <w:r w:rsidRPr="00BC228F">
        <w:rPr>
          <w:rFonts w:ascii="EB Garamond" w:eastAsia="Times New Roman" w:hAnsi="EB Garamond" w:cs="Times New Roman"/>
          <w:b/>
          <w:color w:val="FF0000"/>
        </w:rPr>
        <w:t xml:space="preserve">B. </w:t>
      </w:r>
      <w:r w:rsidRPr="00BC228F">
        <w:rPr>
          <w:rFonts w:ascii="EB Garamond" w:eastAsia="Times New Roman" w:hAnsi="EB Garamond" w:cs="Times New Roman"/>
          <w:b/>
          <w:color w:val="FF0000"/>
        </w:rPr>
        <w:t>The importance of monitoring driver distractions</w:t>
      </w:r>
    </w:p>
    <w:p w14:paraId="41B9B20B" w14:textId="77777777" w:rsidR="00CB60ED" w:rsidRPr="00BC228F" w:rsidRDefault="00FF2565" w:rsidP="002956D5">
      <w:pPr>
        <w:ind w:left="10" w:right="698"/>
        <w:rPr>
          <w:rFonts w:ascii="EB Garamond" w:hAnsi="EB Garamond"/>
        </w:rPr>
      </w:pPr>
      <w:r w:rsidRPr="00BC228F">
        <w:rPr>
          <w:rFonts w:ascii="EB Garamond" w:hAnsi="EB Garamond"/>
        </w:rPr>
        <w:t>According to Regan et al (2011), distraction is a subcategory of driver inattention:</w:t>
      </w:r>
    </w:p>
    <w:tbl>
      <w:tblPr>
        <w:tblStyle w:val="TableGrid"/>
        <w:tblpPr w:vertAnchor="text" w:tblpY="22"/>
        <w:tblOverlap w:val="never"/>
        <w:tblW w:w="1469" w:type="dxa"/>
        <w:tblInd w:w="0" w:type="dxa"/>
        <w:tblCellMar>
          <w:top w:w="90" w:type="dxa"/>
          <w:left w:w="0" w:type="dxa"/>
          <w:bottom w:w="0" w:type="dxa"/>
          <w:right w:w="44" w:type="dxa"/>
        </w:tblCellMar>
        <w:tblLook w:val="04A0" w:firstRow="1" w:lastRow="0" w:firstColumn="1" w:lastColumn="0" w:noHBand="0" w:noVBand="1"/>
      </w:tblPr>
      <w:tblGrid>
        <w:gridCol w:w="1469"/>
      </w:tblGrid>
      <w:tr w:rsidR="00CB60ED" w:rsidRPr="00BC228F" w14:paraId="1978D1C9" w14:textId="77777777">
        <w:trPr>
          <w:trHeight w:val="309"/>
        </w:trPr>
        <w:tc>
          <w:tcPr>
            <w:tcW w:w="1469" w:type="dxa"/>
            <w:tcBorders>
              <w:top w:val="nil"/>
              <w:left w:val="nil"/>
              <w:bottom w:val="nil"/>
              <w:right w:val="nil"/>
            </w:tcBorders>
            <w:shd w:val="clear" w:color="auto" w:fill="7795EB"/>
          </w:tcPr>
          <w:p w14:paraId="0BF036F3" w14:textId="77777777" w:rsidR="00CB60ED" w:rsidRPr="00BC228F" w:rsidRDefault="00FF2565" w:rsidP="002956D5">
            <w:pPr>
              <w:spacing w:after="0" w:line="259" w:lineRule="auto"/>
              <w:ind w:left="0" w:right="0" w:firstLine="0"/>
              <w:rPr>
                <w:rFonts w:ascii="EB Garamond" w:hAnsi="EB Garamond"/>
              </w:rPr>
            </w:pPr>
            <w:r w:rsidRPr="00BC228F">
              <w:rPr>
                <w:rFonts w:ascii="EB Garamond" w:eastAsia="Times New Roman" w:hAnsi="EB Garamond" w:cs="Times New Roman"/>
                <w:b/>
                <w:color w:val="FFFFFF"/>
                <w:sz w:val="20"/>
              </w:rPr>
              <w:t xml:space="preserve">Driver inattention: </w:t>
            </w:r>
          </w:p>
        </w:tc>
      </w:tr>
    </w:tbl>
    <w:p w14:paraId="4B14C6C3" w14:textId="77777777" w:rsidR="00CB60ED" w:rsidRPr="00BC228F" w:rsidRDefault="00FF2565" w:rsidP="002956D5">
      <w:pPr>
        <w:spacing w:after="0" w:line="259" w:lineRule="auto"/>
        <w:ind w:left="0" w:right="706" w:firstLine="0"/>
        <w:rPr>
          <w:rFonts w:ascii="EB Garamond" w:hAnsi="EB Garamond"/>
        </w:rPr>
      </w:pPr>
      <w:r w:rsidRPr="00BC228F">
        <w:rPr>
          <w:rFonts w:ascii="EB Garamond" w:hAnsi="EB Garamond"/>
          <w:sz w:val="20"/>
        </w:rPr>
        <w:t>(</w:t>
      </w:r>
      <w:proofErr w:type="gramStart"/>
      <w:r w:rsidRPr="00BC228F">
        <w:rPr>
          <w:rFonts w:ascii="EB Garamond" w:hAnsi="EB Garamond"/>
          <w:sz w:val="20"/>
        </w:rPr>
        <w:t>driver</w:t>
      </w:r>
      <w:proofErr w:type="gramEnd"/>
      <w:r w:rsidRPr="00BC228F">
        <w:rPr>
          <w:rFonts w:ascii="EB Garamond" w:hAnsi="EB Garamond"/>
          <w:sz w:val="20"/>
        </w:rPr>
        <w:t xml:space="preserve"> distraction): </w:t>
      </w:r>
      <w:r w:rsidRPr="00BC228F">
        <w:rPr>
          <w:rFonts w:ascii="EB Garamond" w:hAnsi="EB Garamond"/>
        </w:rPr>
        <w:t xml:space="preserve">Detour of attention from activities essential to safe driving to a </w:t>
      </w:r>
    </w:p>
    <w:p w14:paraId="771A1043" w14:textId="77777777" w:rsidR="00CB60ED" w:rsidRPr="00BC228F" w:rsidRDefault="00FF2565" w:rsidP="002956D5">
      <w:pPr>
        <w:ind w:left="10" w:right="698"/>
        <w:rPr>
          <w:rFonts w:ascii="EB Garamond" w:hAnsi="EB Garamond"/>
        </w:rPr>
      </w:pPr>
      <w:r w:rsidRPr="00BC228F">
        <w:rPr>
          <w:rFonts w:ascii="EB Garamond" w:hAnsi="EB Garamond"/>
        </w:rPr>
        <w:t>competing activity, which may result in inadequate or non-existent attention to activities essential to safe driving.</w:t>
      </w:r>
    </w:p>
    <w:p w14:paraId="3DEEC9FC" w14:textId="77777777" w:rsidR="00CB60ED" w:rsidRPr="00BC228F" w:rsidRDefault="00FF2565" w:rsidP="002956D5">
      <w:pPr>
        <w:numPr>
          <w:ilvl w:val="0"/>
          <w:numId w:val="2"/>
        </w:numPr>
        <w:spacing w:after="319"/>
        <w:ind w:right="698" w:hanging="360"/>
        <w:rPr>
          <w:rFonts w:ascii="EB Garamond" w:hAnsi="EB Garamond"/>
          <w:i/>
          <w:iCs/>
        </w:rPr>
      </w:pPr>
      <w:r w:rsidRPr="00BC228F">
        <w:rPr>
          <w:rFonts w:ascii="EB Garamond" w:hAnsi="EB Garamond"/>
        </w:rPr>
        <w:t xml:space="preserve">There are therefore </w:t>
      </w:r>
      <w:r w:rsidRPr="00BC228F">
        <w:rPr>
          <w:rFonts w:ascii="EB Garamond" w:eastAsia="Times New Roman" w:hAnsi="EB Garamond" w:cs="Times New Roman"/>
          <w:b/>
          <w:color w:val="FF0000"/>
          <w:sz w:val="34"/>
          <w:vertAlign w:val="subscript"/>
        </w:rPr>
        <w:t>4 types of distraction</w:t>
      </w:r>
      <w:r w:rsidRPr="00BC228F">
        <w:rPr>
          <w:rFonts w:ascii="EB Garamond" w:hAnsi="EB Garamond"/>
        </w:rPr>
        <w:t xml:space="preserve">: </w:t>
      </w:r>
      <w:r w:rsidRPr="00BC228F">
        <w:rPr>
          <w:rFonts w:ascii="EB Garamond" w:hAnsi="EB Garamond"/>
          <w:i/>
          <w:iCs/>
        </w:rPr>
        <w:t xml:space="preserve">cognitive distraction, emotional distraction, sensorimotor </w:t>
      </w:r>
      <w:proofErr w:type="gramStart"/>
      <w:r w:rsidRPr="00BC228F">
        <w:rPr>
          <w:rFonts w:ascii="EB Garamond" w:hAnsi="EB Garamond"/>
          <w:i/>
          <w:iCs/>
        </w:rPr>
        <w:t>distraction</w:t>
      </w:r>
      <w:proofErr w:type="gramEnd"/>
      <w:r w:rsidRPr="00BC228F">
        <w:rPr>
          <w:rFonts w:ascii="EB Garamond" w:hAnsi="EB Garamond"/>
          <w:i/>
          <w:iCs/>
        </w:rPr>
        <w:t xml:space="preserve"> and mixed distraction.</w:t>
      </w:r>
    </w:p>
    <w:p w14:paraId="0CC794E7" w14:textId="6F962DA0" w:rsidR="00CB60ED" w:rsidRDefault="00FF2565" w:rsidP="002956D5">
      <w:pPr>
        <w:ind w:left="10" w:right="698"/>
        <w:rPr>
          <w:rFonts w:ascii="EB Garamond" w:hAnsi="EB Garamond"/>
        </w:rPr>
      </w:pPr>
      <w:r w:rsidRPr="00BC228F">
        <w:rPr>
          <w:rFonts w:ascii="EB Garamond" w:hAnsi="EB Garamond"/>
        </w:rPr>
        <w:t xml:space="preserve">Given the growing importance of road safety, this article is designed to meet </w:t>
      </w:r>
      <w:proofErr w:type="gramStart"/>
      <w:r w:rsidRPr="00BC228F">
        <w:rPr>
          <w:rFonts w:ascii="EB Garamond" w:hAnsi="EB Garamond"/>
        </w:rPr>
        <w:t>a number of</w:t>
      </w:r>
      <w:proofErr w:type="gramEnd"/>
      <w:r w:rsidRPr="00BC228F">
        <w:rPr>
          <w:rFonts w:ascii="EB Garamond" w:hAnsi="EB Garamond"/>
        </w:rPr>
        <w:t xml:space="preserve"> objectives:</w:t>
      </w:r>
    </w:p>
    <w:p w14:paraId="6F615306" w14:textId="77777777" w:rsidR="00BC228F" w:rsidRPr="00BC228F" w:rsidRDefault="00BC228F" w:rsidP="002956D5">
      <w:pPr>
        <w:ind w:left="10" w:right="698"/>
        <w:rPr>
          <w:rFonts w:ascii="EB Garamond" w:hAnsi="EB Garamond"/>
        </w:rPr>
      </w:pPr>
    </w:p>
    <w:p w14:paraId="5FA818EA" w14:textId="2D9E24D1" w:rsidR="00CB60ED" w:rsidRPr="00BC228F" w:rsidRDefault="00FF2565" w:rsidP="002956D5">
      <w:pPr>
        <w:numPr>
          <w:ilvl w:val="0"/>
          <w:numId w:val="2"/>
        </w:numPr>
        <w:ind w:right="698" w:hanging="360"/>
        <w:rPr>
          <w:rFonts w:ascii="EB Garamond" w:hAnsi="EB Garamond"/>
        </w:rPr>
      </w:pPr>
      <w:r w:rsidRPr="00BC228F">
        <w:rPr>
          <w:rFonts w:ascii="EB Garamond" w:hAnsi="EB Garamond"/>
        </w:rPr>
        <w:lastRenderedPageBreak/>
        <w:t>Identi</w:t>
      </w:r>
      <w:r w:rsidRPr="00BC228F">
        <w:rPr>
          <w:rFonts w:ascii="EB Garamond" w:hAnsi="EB Garamond"/>
        </w:rPr>
        <w:t xml:space="preserve">fy the best detection characteristics and modalities for the four types of distractions: </w:t>
      </w:r>
    </w:p>
    <w:p w14:paraId="4ED0AF49" w14:textId="77777777" w:rsidR="00CB60ED" w:rsidRPr="00BC228F" w:rsidRDefault="00FF2565" w:rsidP="00BC228F">
      <w:pPr>
        <w:ind w:left="0" w:right="698" w:firstLine="0"/>
        <w:rPr>
          <w:rFonts w:ascii="EB Garamond" w:hAnsi="EB Garamond"/>
          <w:i/>
          <w:iCs/>
        </w:rPr>
      </w:pPr>
      <w:r w:rsidRPr="00BC228F">
        <w:rPr>
          <w:rFonts w:ascii="EB Garamond" w:hAnsi="EB Garamond"/>
          <w:i/>
          <w:iCs/>
        </w:rPr>
        <w:t xml:space="preserve">cognitive, emotional, </w:t>
      </w:r>
      <w:proofErr w:type="gramStart"/>
      <w:r w:rsidRPr="00BC228F">
        <w:rPr>
          <w:rFonts w:ascii="EB Garamond" w:hAnsi="EB Garamond"/>
          <w:i/>
          <w:iCs/>
        </w:rPr>
        <w:t>sensorimotor</w:t>
      </w:r>
      <w:proofErr w:type="gramEnd"/>
      <w:r w:rsidRPr="00BC228F">
        <w:rPr>
          <w:rFonts w:ascii="EB Garamond" w:hAnsi="EB Garamond"/>
          <w:i/>
          <w:iCs/>
        </w:rPr>
        <w:t xml:space="preserve"> and mixed.</w:t>
      </w:r>
    </w:p>
    <w:p w14:paraId="36E15B09" w14:textId="13864160" w:rsidR="00CB60ED" w:rsidRPr="00BC228F" w:rsidRDefault="00FF2565" w:rsidP="002956D5">
      <w:pPr>
        <w:numPr>
          <w:ilvl w:val="0"/>
          <w:numId w:val="2"/>
        </w:numPr>
        <w:spacing w:after="33"/>
        <w:ind w:right="698" w:hanging="360"/>
        <w:rPr>
          <w:rFonts w:ascii="EB Garamond" w:hAnsi="EB Garamond"/>
        </w:rPr>
      </w:pPr>
      <w:r w:rsidRPr="00BC228F">
        <w:rPr>
          <w:rFonts w:ascii="EB Garamond" w:hAnsi="EB Garamond"/>
        </w:rPr>
        <w:t>Compare DL architectures and ML algorithms in driver distraction monitoring. To do this, it focuses on physiological signals (</w:t>
      </w:r>
      <w:proofErr w:type="gramStart"/>
      <w:r w:rsidRPr="00BC228F">
        <w:rPr>
          <w:rFonts w:ascii="EB Garamond" w:hAnsi="EB Garamond"/>
          <w:color w:val="B6B6B6"/>
          <w:u w:val="single" w:color="B6B6B6"/>
        </w:rPr>
        <w:t>e.g.</w:t>
      </w:r>
      <w:proofErr w:type="gramEnd"/>
      <w:r w:rsidRPr="00BC228F">
        <w:rPr>
          <w:rFonts w:ascii="EB Garamond" w:hAnsi="EB Garamond"/>
          <w:color w:val="B6B6B6"/>
          <w:u w:val="single" w:color="B6B6B6"/>
        </w:rPr>
        <w:t xml:space="preserve"> </w:t>
      </w:r>
      <w:r w:rsidRPr="00BC228F">
        <w:rPr>
          <w:rFonts w:ascii="EB Garamond" w:eastAsia="Times New Roman" w:hAnsi="EB Garamond" w:cs="Times New Roman"/>
          <w:i/>
          <w:color w:val="B6B6B6"/>
        </w:rPr>
        <w:t>palm electrodermal activity, heart rate and respiratory rate</w:t>
      </w:r>
      <w:r w:rsidRPr="00BC228F">
        <w:rPr>
          <w:rFonts w:ascii="EB Garamond" w:hAnsi="EB Garamond"/>
        </w:rPr>
        <w:t>) and visual signals (</w:t>
      </w:r>
      <w:r w:rsidRPr="00BC228F">
        <w:rPr>
          <w:rFonts w:ascii="EB Garamond" w:hAnsi="EB Garamond"/>
          <w:color w:val="B6B6B6"/>
          <w:u w:val="single" w:color="B6B6B6"/>
        </w:rPr>
        <w:t xml:space="preserve">e.g. </w:t>
      </w:r>
      <w:r w:rsidRPr="00BC228F">
        <w:rPr>
          <w:rFonts w:ascii="EB Garamond" w:eastAsia="Times New Roman" w:hAnsi="EB Garamond" w:cs="Times New Roman"/>
          <w:i/>
          <w:color w:val="B6B6B6"/>
        </w:rPr>
        <w:t>eye tracking, pupil diameter, nasal ED</w:t>
      </w:r>
      <w:r w:rsidRPr="00BC228F">
        <w:rPr>
          <w:rFonts w:ascii="EB Garamond" w:eastAsia="Times New Roman" w:hAnsi="EB Garamond" w:cs="Times New Roman"/>
          <w:i/>
          <w:color w:val="B6B6B6"/>
        </w:rPr>
        <w:t>A, emotional activation, etc.</w:t>
      </w:r>
      <w:r w:rsidRPr="00BC228F">
        <w:rPr>
          <w:rFonts w:ascii="EB Garamond" w:hAnsi="EB Garamond"/>
        </w:rPr>
        <w:t xml:space="preserve">). </w:t>
      </w:r>
      <w:r w:rsidRPr="00BC228F">
        <w:rPr>
          <w:rFonts w:ascii="Times New Roman" w:eastAsia="Arial" w:hAnsi="Times New Roman" w:cs="Times New Roman"/>
        </w:rPr>
        <w:t>●</w:t>
      </w:r>
      <w:r w:rsidRPr="00BC228F">
        <w:rPr>
          <w:rFonts w:ascii="EB Garamond" w:eastAsia="Arial" w:hAnsi="EB Garamond" w:cs="Arial"/>
        </w:rPr>
        <w:t xml:space="preserve"> </w:t>
      </w:r>
      <w:r w:rsidRPr="00BC228F">
        <w:rPr>
          <w:rFonts w:ascii="EB Garamond" w:hAnsi="EB Garamond"/>
        </w:rPr>
        <w:t>Evaluate the effectiveness of different methods of detecting driver distractions.</w:t>
      </w:r>
    </w:p>
    <w:p w14:paraId="7E6E4819" w14:textId="4CA66580" w:rsidR="00CB60ED" w:rsidRPr="00BC228F" w:rsidRDefault="00FF2565" w:rsidP="002956D5">
      <w:pPr>
        <w:numPr>
          <w:ilvl w:val="0"/>
          <w:numId w:val="2"/>
        </w:numPr>
        <w:spacing w:after="362"/>
        <w:ind w:right="698" w:hanging="360"/>
        <w:rPr>
          <w:rFonts w:ascii="EB Garamond" w:hAnsi="EB Garamond"/>
        </w:rPr>
      </w:pPr>
      <w:r w:rsidRPr="00BC228F">
        <w:rPr>
          <w:rFonts w:ascii="EB Garamond" w:hAnsi="EB Garamond"/>
        </w:rPr>
        <w:t xml:space="preserve">Collect data to improve road safety through monitoring and the development of e </w:t>
      </w:r>
      <w:proofErr w:type="spellStart"/>
      <w:r w:rsidRPr="00BC228F">
        <w:rPr>
          <w:rFonts w:ascii="EB Garamond" w:hAnsi="EB Garamond"/>
        </w:rPr>
        <w:t>cient</w:t>
      </w:r>
      <w:proofErr w:type="spellEnd"/>
      <w:r w:rsidRPr="00BC228F">
        <w:rPr>
          <w:rFonts w:ascii="EB Garamond" w:hAnsi="EB Garamond"/>
        </w:rPr>
        <w:t xml:space="preserve"> means to combat driver distraction</w:t>
      </w:r>
    </w:p>
    <w:p w14:paraId="67D0F37F" w14:textId="339FD491" w:rsidR="00CB60ED" w:rsidRPr="00BC228F" w:rsidRDefault="00FF2565" w:rsidP="00FF2565">
      <w:pPr>
        <w:pStyle w:val="Titre1"/>
        <w:spacing w:after="374" w:line="240" w:lineRule="auto"/>
        <w:ind w:left="719" w:hanging="574"/>
        <w:jc w:val="both"/>
        <w:rPr>
          <w:rFonts w:ascii="EB Garamond" w:hAnsi="EB Garamond"/>
        </w:rPr>
        <w:pPrChange w:id="0" w:author="Senghor Lea" w:date="2024-02-23T23:38:00Z">
          <w:pPr>
            <w:pStyle w:val="Titre1"/>
            <w:spacing w:after="374"/>
            <w:ind w:left="719" w:hanging="574"/>
            <w:jc w:val="both"/>
          </w:pPr>
        </w:pPrChange>
      </w:pPr>
      <w:r w:rsidRPr="00BC228F">
        <w:rPr>
          <w:rFonts w:ascii="EB Garamond" w:hAnsi="EB Garamond"/>
        </w:rPr>
        <w:t>The contributions o</w:t>
      </w:r>
      <w:r w:rsidRPr="00BC228F">
        <w:rPr>
          <w:rFonts w:ascii="EB Garamond" w:hAnsi="EB Garamond"/>
        </w:rPr>
        <w:t xml:space="preserve">f </w:t>
      </w:r>
      <w:proofErr w:type="spellStart"/>
      <w:r w:rsidRPr="00BC228F">
        <w:rPr>
          <w:rFonts w:ascii="EB Garamond" w:hAnsi="EB Garamond"/>
        </w:rPr>
        <w:t>this</w:t>
      </w:r>
      <w:proofErr w:type="spellEnd"/>
      <w:r w:rsidRPr="00BC228F">
        <w:rPr>
          <w:rFonts w:ascii="EB Garamond" w:hAnsi="EB Garamond"/>
        </w:rPr>
        <w:t xml:space="preserve"> article</w:t>
      </w:r>
    </w:p>
    <w:p w14:paraId="561A3843" w14:textId="64A857B2" w:rsidR="00CB60ED" w:rsidRPr="00BC228F" w:rsidRDefault="00FF2565" w:rsidP="00FF2565">
      <w:pPr>
        <w:spacing w:line="240" w:lineRule="auto"/>
        <w:ind w:left="10" w:right="698"/>
        <w:rPr>
          <w:rFonts w:ascii="EB Garamond" w:hAnsi="EB Garamond"/>
        </w:rPr>
        <w:pPrChange w:id="1" w:author="Senghor Lea" w:date="2024-02-23T23:38:00Z">
          <w:pPr>
            <w:ind w:left="10" w:right="698"/>
          </w:pPr>
        </w:pPrChange>
      </w:pPr>
      <w:r w:rsidRPr="00BC228F">
        <w:rPr>
          <w:rFonts w:ascii="EB Garamond" w:hAnsi="EB Garamond"/>
        </w:rPr>
        <w:t xml:space="preserve">Today, many articles focus on how arti1cial intelligence through topics such as: background learning, algorithms, </w:t>
      </w:r>
      <w:proofErr w:type="gramStart"/>
      <w:r w:rsidRPr="00BC228F">
        <w:rPr>
          <w:rFonts w:ascii="EB Garamond" w:hAnsi="EB Garamond"/>
        </w:rPr>
        <w:t>long term short term</w:t>
      </w:r>
      <w:proofErr w:type="gramEnd"/>
      <w:r w:rsidRPr="00BC228F">
        <w:rPr>
          <w:rFonts w:ascii="EB Garamond" w:hAnsi="EB Garamond"/>
        </w:rPr>
        <w:t xml:space="preserve"> memory (LSTM) can help in the detection of driver inattention. The most advanced methods for monitoring dr</w:t>
      </w:r>
      <w:r w:rsidRPr="00BC228F">
        <w:rPr>
          <w:rFonts w:ascii="EB Garamond" w:hAnsi="EB Garamond"/>
        </w:rPr>
        <w:t>iving disturbances are based on ML algorithms.</w:t>
      </w:r>
    </w:p>
    <w:p w14:paraId="46ED361C" w14:textId="17924E26" w:rsidR="00CB60ED" w:rsidRPr="00BC228F" w:rsidRDefault="00FF2565" w:rsidP="00FF2565">
      <w:pPr>
        <w:spacing w:after="353" w:line="240" w:lineRule="auto"/>
        <w:ind w:left="10" w:right="698"/>
        <w:rPr>
          <w:rFonts w:ascii="EB Garamond" w:hAnsi="EB Garamond"/>
        </w:rPr>
        <w:pPrChange w:id="2" w:author="Senghor Lea" w:date="2024-02-23T23:38:00Z">
          <w:pPr>
            <w:spacing w:after="353"/>
            <w:ind w:left="10" w:right="698"/>
          </w:pPr>
        </w:pPrChange>
      </w:pPr>
      <w:r w:rsidRPr="00BC228F">
        <w:rPr>
          <w:rFonts w:ascii="EB Garamond" w:hAnsi="EB Garamond"/>
          <w:u w:val="single" w:color="000000"/>
        </w:rPr>
        <w:t xml:space="preserve">However: </w:t>
      </w:r>
      <w:r w:rsidRPr="00BC228F">
        <w:rPr>
          <w:rFonts w:ascii="EB Garamond" w:hAnsi="EB Garamond"/>
        </w:rPr>
        <w:t xml:space="preserve">First study focusing on driver distraction detection and analyzing end-to-end learning on signals using 1D convolutions and long-term memory neural networks (LSTM). </w:t>
      </w:r>
      <w:r w:rsidR="00BC228F">
        <w:rPr>
          <w:rFonts w:ascii="EB Garamond" w:hAnsi="EB Garamond"/>
        </w:rPr>
        <w:t>Do</w:t>
      </w:r>
      <w:r w:rsidRPr="00BC228F">
        <w:rPr>
          <w:rFonts w:ascii="EB Garamond" w:hAnsi="EB Garamond"/>
        </w:rPr>
        <w:t xml:space="preserve"> an experiment </w:t>
      </w:r>
      <w:r w:rsidRPr="00BC228F">
        <w:rPr>
          <w:rFonts w:ascii="EB Garamond" w:hAnsi="EB Garamond"/>
        </w:rPr>
        <w:t>comparing seven classical machine learning (ML) methods and seven end-to-end deep learning (DL) methods.</w:t>
      </w:r>
    </w:p>
    <w:p w14:paraId="1541ACDC" w14:textId="7AACE69C" w:rsidR="00CB60ED" w:rsidRPr="00BC228F" w:rsidRDefault="00FF2565" w:rsidP="002956D5">
      <w:pPr>
        <w:pStyle w:val="Titre1"/>
        <w:ind w:left="704" w:hanging="654"/>
        <w:jc w:val="both"/>
        <w:rPr>
          <w:rFonts w:ascii="EB Garamond" w:hAnsi="EB Garamond"/>
        </w:rPr>
      </w:pPr>
      <w:proofErr w:type="spellStart"/>
      <w:r w:rsidRPr="00BC228F">
        <w:rPr>
          <w:rFonts w:ascii="EB Garamond" w:hAnsi="EB Garamond"/>
        </w:rPr>
        <w:t>Methodology</w:t>
      </w:r>
      <w:proofErr w:type="spellEnd"/>
    </w:p>
    <w:p w14:paraId="139141DA" w14:textId="1889B206" w:rsidR="00CB60ED" w:rsidRPr="00BC228F" w:rsidRDefault="00FF2565" w:rsidP="002956D5">
      <w:pPr>
        <w:spacing w:after="118" w:line="259" w:lineRule="auto"/>
        <w:ind w:left="1075" w:right="0"/>
        <w:rPr>
          <w:rFonts w:ascii="EB Garamond" w:hAnsi="EB Garamond"/>
        </w:rPr>
      </w:pPr>
      <w:r w:rsidRPr="00BC228F">
        <w:rPr>
          <w:rFonts w:ascii="EB Garamond" w:eastAsia="Times New Roman" w:hAnsi="EB Garamond" w:cs="Times New Roman"/>
          <w:b/>
          <w:color w:val="FF0000"/>
        </w:rPr>
        <w:t>A. Description of data collection</w:t>
      </w:r>
    </w:p>
    <w:p w14:paraId="4DAE4E6A" w14:textId="4432939B" w:rsidR="00BC228F" w:rsidRDefault="00BC228F" w:rsidP="002956D5">
      <w:pPr>
        <w:tabs>
          <w:tab w:val="center" w:pos="1862"/>
          <w:tab w:val="center" w:pos="3159"/>
        </w:tabs>
        <w:spacing w:after="396" w:line="259" w:lineRule="auto"/>
        <w:ind w:left="0" w:right="0" w:firstLine="0"/>
        <w:rPr>
          <w:rFonts w:ascii="EB Garamond" w:hAnsi="EB Garamond"/>
          <w:color w:val="7795EB"/>
          <w:u w:val="single" w:color="7795EB"/>
        </w:rPr>
      </w:pPr>
      <w:r>
        <w:rPr>
          <w:rFonts w:ascii="EB Garamond" w:hAnsi="EB Garamond"/>
          <w:noProof/>
        </w:rPr>
        <w:drawing>
          <wp:anchor distT="0" distB="0" distL="114300" distR="114300" simplePos="0" relativeHeight="251658240" behindDoc="0" locked="0" layoutInCell="1" allowOverlap="1" wp14:anchorId="76381A0D" wp14:editId="3BDEF68A">
            <wp:simplePos x="0" y="0"/>
            <wp:positionH relativeFrom="margin">
              <wp:posOffset>1057910</wp:posOffset>
            </wp:positionH>
            <wp:positionV relativeFrom="margin">
              <wp:posOffset>4618990</wp:posOffset>
            </wp:positionV>
            <wp:extent cx="3092450" cy="1227455"/>
            <wp:effectExtent l="0" t="0" r="6350" b="4445"/>
            <wp:wrapSquare wrapText="bothSides"/>
            <wp:docPr id="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 capture d’écran, Police&#10;&#10;Description générée automatiquement"/>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92450" cy="1227455"/>
                    </a:xfrm>
                    <a:prstGeom prst="rect">
                      <a:avLst/>
                    </a:prstGeom>
                  </pic:spPr>
                </pic:pic>
              </a:graphicData>
            </a:graphic>
            <wp14:sizeRelH relativeFrom="margin">
              <wp14:pctWidth>0</wp14:pctWidth>
            </wp14:sizeRelH>
            <wp14:sizeRelV relativeFrom="margin">
              <wp14:pctHeight>0</wp14:pctHeight>
            </wp14:sizeRelV>
          </wp:anchor>
        </w:drawing>
      </w:r>
      <w:r w:rsidR="00FF2565" w:rsidRPr="00BC228F">
        <w:rPr>
          <w:rFonts w:ascii="EB Garamond" w:eastAsia="Calibri" w:hAnsi="EB Garamond" w:cs="Calibri"/>
        </w:rPr>
        <w:tab/>
      </w:r>
      <w:r w:rsidR="00FF2565" w:rsidRPr="00BC228F">
        <w:rPr>
          <w:rFonts w:ascii="EB Garamond" w:hAnsi="EB Garamond"/>
          <w:color w:val="7795EB"/>
        </w:rPr>
        <w:t>1.</w:t>
      </w:r>
      <w:r w:rsidR="00FF2565" w:rsidRPr="00BC228F">
        <w:rPr>
          <w:rFonts w:ascii="EB Garamond" w:hAnsi="EB Garamond"/>
          <w:color w:val="7795EB"/>
        </w:rPr>
        <w:tab/>
      </w:r>
      <w:r w:rsidR="00FF2565" w:rsidRPr="00BC228F">
        <w:rPr>
          <w:rFonts w:ascii="EB Garamond" w:hAnsi="EB Garamond"/>
          <w:color w:val="7795EB"/>
          <w:u w:val="single" w:color="7795EB"/>
        </w:rPr>
        <w:t>Types of signals collected</w:t>
      </w:r>
    </w:p>
    <w:p w14:paraId="4697F813" w14:textId="25FF0A15" w:rsidR="00CB60ED" w:rsidRPr="00BC228F" w:rsidRDefault="00CB60ED" w:rsidP="002956D5">
      <w:pPr>
        <w:tabs>
          <w:tab w:val="center" w:pos="1862"/>
          <w:tab w:val="center" w:pos="3159"/>
        </w:tabs>
        <w:spacing w:after="396" w:line="259" w:lineRule="auto"/>
        <w:ind w:left="0" w:right="0" w:firstLine="0"/>
        <w:rPr>
          <w:rFonts w:ascii="EB Garamond" w:hAnsi="EB Garamond"/>
        </w:rPr>
      </w:pPr>
    </w:p>
    <w:p w14:paraId="62706651" w14:textId="77777777" w:rsidR="00BC228F" w:rsidRDefault="00FF2565" w:rsidP="002956D5">
      <w:pPr>
        <w:tabs>
          <w:tab w:val="center" w:pos="1867"/>
          <w:tab w:val="center" w:pos="3180"/>
        </w:tabs>
        <w:spacing w:after="32" w:line="259" w:lineRule="auto"/>
        <w:ind w:left="0" w:right="0" w:firstLine="0"/>
        <w:rPr>
          <w:ins w:id="3" w:author="Senghor Lea" w:date="2024-02-23T23:30:00Z"/>
          <w:rFonts w:ascii="EB Garamond" w:eastAsia="Calibri" w:hAnsi="EB Garamond" w:cs="Calibri"/>
        </w:rPr>
      </w:pPr>
      <w:r w:rsidRPr="00BC228F">
        <w:rPr>
          <w:rFonts w:ascii="EB Garamond" w:eastAsia="Calibri" w:hAnsi="EB Garamond" w:cs="Calibri"/>
        </w:rPr>
        <w:tab/>
      </w:r>
    </w:p>
    <w:p w14:paraId="6307A851" w14:textId="77777777" w:rsidR="00BC228F" w:rsidRDefault="00BC228F" w:rsidP="002956D5">
      <w:pPr>
        <w:tabs>
          <w:tab w:val="center" w:pos="1867"/>
          <w:tab w:val="center" w:pos="3180"/>
        </w:tabs>
        <w:spacing w:after="32" w:line="259" w:lineRule="auto"/>
        <w:ind w:left="0" w:right="0" w:firstLine="0"/>
        <w:rPr>
          <w:ins w:id="4" w:author="Senghor Lea" w:date="2024-02-23T23:30:00Z"/>
          <w:rFonts w:ascii="EB Garamond" w:eastAsia="Calibri" w:hAnsi="EB Garamond" w:cs="Calibri"/>
        </w:rPr>
      </w:pPr>
    </w:p>
    <w:p w14:paraId="1B39313A" w14:textId="77777777" w:rsidR="00BC228F" w:rsidRDefault="00BC228F" w:rsidP="002956D5">
      <w:pPr>
        <w:tabs>
          <w:tab w:val="center" w:pos="1867"/>
          <w:tab w:val="center" w:pos="3180"/>
        </w:tabs>
        <w:spacing w:after="32" w:line="259" w:lineRule="auto"/>
        <w:ind w:left="0" w:right="0" w:firstLine="0"/>
        <w:rPr>
          <w:ins w:id="5" w:author="Senghor Lea" w:date="2024-02-23T23:30:00Z"/>
          <w:rFonts w:ascii="EB Garamond" w:eastAsia="Calibri" w:hAnsi="EB Garamond" w:cs="Calibri"/>
        </w:rPr>
      </w:pPr>
    </w:p>
    <w:p w14:paraId="5C588E26" w14:textId="77777777" w:rsidR="00BC228F" w:rsidRDefault="00BC228F" w:rsidP="002956D5">
      <w:pPr>
        <w:tabs>
          <w:tab w:val="center" w:pos="1867"/>
          <w:tab w:val="center" w:pos="3180"/>
        </w:tabs>
        <w:spacing w:after="32" w:line="259" w:lineRule="auto"/>
        <w:ind w:left="0" w:right="0" w:firstLine="0"/>
        <w:rPr>
          <w:ins w:id="6" w:author="Senghor Lea" w:date="2024-02-23T23:30:00Z"/>
          <w:rFonts w:ascii="EB Garamond" w:eastAsia="Calibri" w:hAnsi="EB Garamond" w:cs="Calibri"/>
        </w:rPr>
      </w:pPr>
    </w:p>
    <w:p w14:paraId="6FDF663F" w14:textId="77777777" w:rsidR="00BC228F" w:rsidRDefault="00BC228F" w:rsidP="002956D5">
      <w:pPr>
        <w:tabs>
          <w:tab w:val="center" w:pos="1867"/>
          <w:tab w:val="center" w:pos="3180"/>
        </w:tabs>
        <w:spacing w:after="32" w:line="259" w:lineRule="auto"/>
        <w:ind w:left="0" w:right="0" w:firstLine="0"/>
        <w:rPr>
          <w:ins w:id="7" w:author="Senghor Lea" w:date="2024-02-23T23:30:00Z"/>
          <w:rFonts w:ascii="EB Garamond" w:eastAsia="Calibri" w:hAnsi="EB Garamond" w:cs="Calibri"/>
        </w:rPr>
      </w:pPr>
    </w:p>
    <w:p w14:paraId="76366ABA" w14:textId="589BE650" w:rsidR="00CB60ED" w:rsidRPr="00BC228F" w:rsidRDefault="00FF2565" w:rsidP="002956D5">
      <w:pPr>
        <w:tabs>
          <w:tab w:val="center" w:pos="1867"/>
          <w:tab w:val="center" w:pos="3180"/>
        </w:tabs>
        <w:spacing w:after="32" w:line="259" w:lineRule="auto"/>
        <w:ind w:left="0" w:right="0" w:firstLine="0"/>
        <w:rPr>
          <w:rFonts w:ascii="EB Garamond" w:hAnsi="EB Garamond"/>
        </w:rPr>
      </w:pPr>
      <w:r w:rsidRPr="00BC228F">
        <w:rPr>
          <w:rFonts w:ascii="EB Garamond" w:hAnsi="EB Garamond"/>
          <w:color w:val="7795EB"/>
        </w:rPr>
        <w:t>2.</w:t>
      </w:r>
      <w:r w:rsidRPr="00BC228F">
        <w:rPr>
          <w:rFonts w:ascii="EB Garamond" w:hAnsi="EB Garamond"/>
          <w:color w:val="7795EB"/>
        </w:rPr>
        <w:tab/>
      </w:r>
      <w:r w:rsidRPr="00BC228F">
        <w:rPr>
          <w:rFonts w:ascii="EB Garamond" w:hAnsi="EB Garamond"/>
          <w:color w:val="7795EB"/>
          <w:u w:val="single" w:color="7795EB"/>
        </w:rPr>
        <w:t>Data collection procedure</w:t>
      </w:r>
    </w:p>
    <w:p w14:paraId="20A9684B" w14:textId="77777777" w:rsidR="00CB60ED" w:rsidRPr="00BC228F" w:rsidRDefault="00FF2565" w:rsidP="002956D5">
      <w:pPr>
        <w:numPr>
          <w:ilvl w:val="0"/>
          <w:numId w:val="3"/>
        </w:numPr>
        <w:ind w:right="698" w:hanging="360"/>
        <w:rPr>
          <w:rFonts w:ascii="EB Garamond" w:hAnsi="EB Garamond"/>
        </w:rPr>
      </w:pPr>
      <w:r w:rsidRPr="00BC228F">
        <w:rPr>
          <w:rFonts w:ascii="EB Garamond" w:eastAsia="Times New Roman" w:hAnsi="EB Garamond" w:cs="Times New Roman"/>
          <w:b/>
          <w:sz w:val="34"/>
          <w:vertAlign w:val="subscript"/>
        </w:rPr>
        <w:t xml:space="preserve">Previous statistical study: </w:t>
      </w:r>
      <w:r w:rsidRPr="00BC228F">
        <w:rPr>
          <w:rFonts w:ascii="EB Garamond" w:hAnsi="EB Garamond"/>
        </w:rPr>
        <w:t>The data set was collected during a previous driving simulation study.</w:t>
      </w:r>
    </w:p>
    <w:p w14:paraId="1E12CF81" w14:textId="77777777" w:rsidR="00CB60ED" w:rsidRPr="00BC228F" w:rsidRDefault="00FF2565" w:rsidP="002956D5">
      <w:pPr>
        <w:numPr>
          <w:ilvl w:val="0"/>
          <w:numId w:val="3"/>
        </w:numPr>
        <w:spacing w:after="66"/>
        <w:ind w:right="698" w:hanging="360"/>
        <w:rPr>
          <w:rFonts w:ascii="EB Garamond" w:hAnsi="EB Garamond"/>
        </w:rPr>
      </w:pPr>
      <w:r w:rsidRPr="00BC228F">
        <w:rPr>
          <w:rFonts w:ascii="EB Garamond" w:hAnsi="EB Garamond"/>
        </w:rPr>
        <w:t xml:space="preserve">More specifically, </w:t>
      </w:r>
      <w:r w:rsidRPr="00BC228F">
        <w:rPr>
          <w:rFonts w:ascii="EB Garamond" w:eastAsia="Times New Roman" w:hAnsi="EB Garamond" w:cs="Times New Roman"/>
          <w:b/>
          <w:sz w:val="34"/>
          <w:vertAlign w:val="subscript"/>
        </w:rPr>
        <w:t xml:space="preserve">multimodal data </w:t>
      </w:r>
      <w:r w:rsidRPr="00BC228F">
        <w:rPr>
          <w:rFonts w:ascii="EB Garamond" w:hAnsi="EB Garamond"/>
        </w:rPr>
        <w:t>the people studied were equ</w:t>
      </w:r>
      <w:r w:rsidRPr="00BC228F">
        <w:rPr>
          <w:rFonts w:ascii="EB Garamond" w:hAnsi="EB Garamond"/>
        </w:rPr>
        <w:t>ipped with driver-worn sensors or car-integrated sensors, such as video cameras.</w:t>
      </w:r>
    </w:p>
    <w:p w14:paraId="52AF3B90" w14:textId="77777777" w:rsidR="00CB60ED" w:rsidRPr="00BC228F" w:rsidRDefault="00FF2565" w:rsidP="002956D5">
      <w:pPr>
        <w:numPr>
          <w:ilvl w:val="0"/>
          <w:numId w:val="3"/>
        </w:numPr>
        <w:ind w:right="698" w:hanging="360"/>
        <w:rPr>
          <w:rFonts w:ascii="EB Garamond" w:hAnsi="EB Garamond"/>
        </w:rPr>
      </w:pPr>
      <w:r w:rsidRPr="00BC228F">
        <w:rPr>
          <w:rFonts w:ascii="EB Garamond" w:hAnsi="EB Garamond"/>
        </w:rPr>
        <w:t>Data type:</w:t>
      </w:r>
    </w:p>
    <w:p w14:paraId="278CE9E4" w14:textId="77777777" w:rsidR="00CB60ED" w:rsidRPr="00BC228F" w:rsidRDefault="00FF2565" w:rsidP="002956D5">
      <w:pPr>
        <w:numPr>
          <w:ilvl w:val="1"/>
          <w:numId w:val="3"/>
        </w:numPr>
        <w:ind w:right="698" w:hanging="360"/>
        <w:rPr>
          <w:rFonts w:ascii="EB Garamond" w:hAnsi="EB Garamond"/>
        </w:rPr>
      </w:pPr>
      <w:r w:rsidRPr="00BC228F">
        <w:rPr>
          <w:rFonts w:ascii="EB Garamond" w:hAnsi="EB Garamond"/>
        </w:rPr>
        <w:t>For the seven end-to-end DL architectures: the input images and are based on available DL architectures that have been successfully applied to images (</w:t>
      </w:r>
      <w:proofErr w:type="gramStart"/>
      <w:r w:rsidRPr="00BC228F">
        <w:rPr>
          <w:rFonts w:ascii="EB Garamond" w:hAnsi="EB Garamond"/>
        </w:rPr>
        <w:t>e.g.</w:t>
      </w:r>
      <w:proofErr w:type="gramEnd"/>
      <w:r w:rsidRPr="00BC228F">
        <w:rPr>
          <w:rFonts w:ascii="EB Garamond" w:hAnsi="EB Garamond"/>
        </w:rPr>
        <w:t xml:space="preserve"> </w:t>
      </w:r>
      <w:proofErr w:type="spellStart"/>
      <w:r w:rsidRPr="00BC228F">
        <w:rPr>
          <w:rFonts w:ascii="EB Garamond" w:hAnsi="EB Garamond"/>
        </w:rPr>
        <w:t>AlexNet</w:t>
      </w:r>
      <w:proofErr w:type="spellEnd"/>
      <w:r w:rsidRPr="00BC228F">
        <w:rPr>
          <w:rFonts w:ascii="EB Garamond" w:hAnsi="EB Garamond"/>
        </w:rPr>
        <w:t>, VGG-1G and ResNet-152),</w:t>
      </w:r>
    </w:p>
    <w:p w14:paraId="63F59CDA" w14:textId="77777777" w:rsidR="00CB60ED" w:rsidRPr="00BC228F" w:rsidRDefault="00FF2565" w:rsidP="002956D5">
      <w:pPr>
        <w:spacing w:after="337"/>
        <w:ind w:left="1090" w:right="698"/>
        <w:rPr>
          <w:rFonts w:ascii="EB Garamond" w:hAnsi="EB Garamond"/>
        </w:rPr>
      </w:pPr>
      <w:r w:rsidRPr="00BC228F">
        <w:rPr>
          <w:rFonts w:ascii="Times New Roman" w:eastAsia="Arial" w:hAnsi="Times New Roman" w:cs="Times New Roman"/>
        </w:rPr>
        <w:t>○</w:t>
      </w:r>
      <w:r w:rsidRPr="00BC228F">
        <w:rPr>
          <w:rFonts w:ascii="EB Garamond" w:eastAsia="Arial" w:hAnsi="EB Garamond" w:cs="Arial"/>
        </w:rPr>
        <w:t xml:space="preserve"> </w:t>
      </w:r>
      <w:r w:rsidRPr="00BC228F">
        <w:rPr>
          <w:rFonts w:ascii="EB Garamond" w:hAnsi="EB Garamond"/>
        </w:rPr>
        <w:t>For classic ML models, features were extracted from segmented data.</w:t>
      </w:r>
    </w:p>
    <w:p w14:paraId="608F4CE8" w14:textId="77777777" w:rsidR="00CB60ED" w:rsidRPr="00BC228F" w:rsidRDefault="00FF2565" w:rsidP="002956D5">
      <w:pPr>
        <w:spacing w:after="73" w:line="259" w:lineRule="auto"/>
        <w:ind w:left="1075" w:right="0"/>
        <w:rPr>
          <w:rFonts w:ascii="EB Garamond" w:hAnsi="EB Garamond"/>
        </w:rPr>
      </w:pPr>
      <w:r w:rsidRPr="00BC228F">
        <w:rPr>
          <w:rFonts w:ascii="EB Garamond" w:eastAsia="Times New Roman" w:hAnsi="EB Garamond" w:cs="Times New Roman"/>
          <w:b/>
          <w:color w:val="FF0000"/>
        </w:rPr>
        <w:lastRenderedPageBreak/>
        <w:t>B. Participants</w:t>
      </w:r>
    </w:p>
    <w:p w14:paraId="748647D4" w14:textId="77777777" w:rsidR="00CB60ED" w:rsidRPr="00BC228F" w:rsidRDefault="00FF2565" w:rsidP="002956D5">
      <w:pPr>
        <w:tabs>
          <w:tab w:val="center" w:pos="1862"/>
          <w:tab w:val="center" w:pos="3053"/>
        </w:tabs>
        <w:spacing w:after="13" w:line="259" w:lineRule="auto"/>
        <w:ind w:left="0" w:right="0" w:firstLine="0"/>
        <w:rPr>
          <w:rFonts w:ascii="EB Garamond" w:hAnsi="EB Garamond"/>
        </w:rPr>
      </w:pPr>
      <w:r w:rsidRPr="00BC228F">
        <w:rPr>
          <w:rFonts w:ascii="EB Garamond" w:eastAsia="Calibri" w:hAnsi="EB Garamond" w:cs="Calibri"/>
        </w:rPr>
        <w:tab/>
      </w:r>
      <w:r w:rsidRPr="00BC228F">
        <w:rPr>
          <w:rFonts w:ascii="EB Garamond" w:hAnsi="EB Garamond"/>
          <w:color w:val="4A86E7"/>
        </w:rPr>
        <w:t>1.</w:t>
      </w:r>
      <w:r w:rsidRPr="00BC228F">
        <w:rPr>
          <w:rFonts w:ascii="EB Garamond" w:hAnsi="EB Garamond"/>
          <w:color w:val="4A86E7"/>
        </w:rPr>
        <w:tab/>
      </w:r>
      <w:r w:rsidRPr="00BC228F">
        <w:rPr>
          <w:rFonts w:ascii="EB Garamond" w:hAnsi="EB Garamond"/>
          <w:color w:val="4A86E7"/>
          <w:u w:val="single" w:color="4A86E7"/>
        </w:rPr>
        <w:t>Number and features</w:t>
      </w:r>
    </w:p>
    <w:p w14:paraId="5E7E9144" w14:textId="205AAAA2" w:rsidR="00CB60ED" w:rsidRPr="00BC228F" w:rsidDel="00FF2565" w:rsidRDefault="00FF2565" w:rsidP="002956D5">
      <w:pPr>
        <w:spacing w:after="53"/>
        <w:ind w:left="10" w:right="0"/>
        <w:rPr>
          <w:del w:id="8" w:author="Senghor Lea" w:date="2024-02-23T23:37:00Z"/>
          <w:rFonts w:ascii="EB Garamond" w:hAnsi="EB Garamond"/>
        </w:rPr>
      </w:pPr>
      <w:r w:rsidRPr="00BC228F">
        <w:rPr>
          <w:rFonts w:ascii="EB Garamond" w:eastAsia="Times New Roman" w:hAnsi="EB Garamond" w:cs="Times New Roman"/>
          <w:b/>
        </w:rPr>
        <w:t>Sample</w:t>
      </w:r>
      <w:r w:rsidRPr="00BC228F">
        <w:rPr>
          <w:rFonts w:ascii="EB Garamond" w:eastAsia="Times New Roman" w:hAnsi="EB Garamond" w:cs="Times New Roman"/>
          <w:b/>
          <w:sz w:val="34"/>
          <w:vertAlign w:val="subscript"/>
        </w:rPr>
        <w:t xml:space="preserve"> taken: </w:t>
      </w:r>
      <w:r w:rsidRPr="00BC228F">
        <w:rPr>
          <w:rFonts w:ascii="EB Garamond" w:hAnsi="EB Garamond"/>
        </w:rPr>
        <w:t xml:space="preserve">Study by </w:t>
      </w:r>
      <w:proofErr w:type="spellStart"/>
      <w:r w:rsidRPr="00BC228F">
        <w:rPr>
          <w:rFonts w:ascii="EB Garamond" w:hAnsi="EB Garamond"/>
        </w:rPr>
        <w:t>Pavlidis</w:t>
      </w:r>
      <w:proofErr w:type="spellEnd"/>
      <w:r w:rsidRPr="00BC228F">
        <w:rPr>
          <w:rFonts w:ascii="EB Garamond" w:hAnsi="EB Garamond"/>
        </w:rPr>
        <w:t xml:space="preserve"> et al [7] → analyzed the driving behaviors of G8 volunteers in a driving simulato</w:t>
      </w:r>
      <w:r w:rsidRPr="00BC228F">
        <w:rPr>
          <w:rFonts w:ascii="EB Garamond" w:hAnsi="EB Garamond"/>
        </w:rPr>
        <w:t>r in the presence of various distractions.</w:t>
      </w:r>
      <w:ins w:id="9" w:author="Senghor Lea" w:date="2024-02-23T23:37:00Z">
        <w:r>
          <w:rPr>
            <w:rFonts w:ascii="EB Garamond" w:hAnsi="EB Garamond"/>
          </w:rPr>
          <w:t xml:space="preserve"> </w:t>
        </w:r>
      </w:ins>
    </w:p>
    <w:p w14:paraId="3897C448" w14:textId="7BB5E7C7" w:rsidR="00CB60ED" w:rsidRPr="00BC228F" w:rsidRDefault="00FF2565" w:rsidP="00FF2565">
      <w:pPr>
        <w:spacing w:after="53"/>
        <w:ind w:left="10" w:right="0"/>
        <w:rPr>
          <w:rFonts w:ascii="EB Garamond" w:hAnsi="EB Garamond"/>
        </w:rPr>
        <w:pPrChange w:id="10" w:author="Senghor Lea" w:date="2024-02-23T23:37:00Z">
          <w:pPr>
            <w:spacing w:after="299"/>
            <w:ind w:left="10" w:right="698"/>
          </w:pPr>
        </w:pPrChange>
      </w:pPr>
      <w:r w:rsidRPr="00BC228F">
        <w:rPr>
          <w:rFonts w:ascii="EB Garamond" w:hAnsi="EB Garamond"/>
        </w:rPr>
        <w:t>Distracted (cognitive, emotional, sensory-</w:t>
      </w:r>
      <w:proofErr w:type="gramStart"/>
      <w:r w:rsidRPr="00BC228F">
        <w:rPr>
          <w:rFonts w:ascii="EB Garamond" w:hAnsi="EB Garamond"/>
        </w:rPr>
        <w:t>motor</w:t>
      </w:r>
      <w:proofErr w:type="gramEnd"/>
      <w:r w:rsidRPr="00BC228F">
        <w:rPr>
          <w:rFonts w:ascii="EB Garamond" w:hAnsi="EB Garamond"/>
        </w:rPr>
        <w:t xml:space="preserve"> and mixed) and undistracted sessions</w:t>
      </w:r>
      <w:ins w:id="11" w:author="Senghor Lea" w:date="2024-02-23T23:37:00Z">
        <w:r>
          <w:rPr>
            <w:rFonts w:ascii="EB Garamond" w:hAnsi="EB Garamond"/>
          </w:rPr>
          <w:t xml:space="preserve">. </w:t>
        </w:r>
      </w:ins>
    </w:p>
    <w:p w14:paraId="3151CB2F" w14:textId="77777777" w:rsidR="00CB60ED" w:rsidRPr="00BC228F" w:rsidRDefault="00FF2565" w:rsidP="002956D5">
      <w:pPr>
        <w:spacing w:after="118" w:line="259" w:lineRule="auto"/>
        <w:ind w:left="1075" w:right="0"/>
        <w:rPr>
          <w:rFonts w:ascii="EB Garamond" w:hAnsi="EB Garamond"/>
        </w:rPr>
      </w:pPr>
      <w:r w:rsidRPr="00BC228F">
        <w:rPr>
          <w:rFonts w:ascii="EB Garamond" w:eastAsia="Times New Roman" w:hAnsi="EB Garamond" w:cs="Times New Roman"/>
          <w:b/>
          <w:color w:val="FF0000"/>
        </w:rPr>
        <w:t>C. Analysis techniques</w:t>
      </w:r>
    </w:p>
    <w:p w14:paraId="7336DD95" w14:textId="77777777" w:rsidR="00FF2565" w:rsidRDefault="00FF2565" w:rsidP="002956D5">
      <w:pPr>
        <w:tabs>
          <w:tab w:val="center" w:pos="1862"/>
          <w:tab w:val="center" w:pos="3332"/>
        </w:tabs>
        <w:spacing w:after="0" w:line="259" w:lineRule="auto"/>
        <w:ind w:left="0" w:right="0" w:firstLine="0"/>
        <w:rPr>
          <w:ins w:id="12" w:author="Senghor Lea" w:date="2024-02-23T23:35:00Z"/>
          <w:rFonts w:ascii="EB Garamond" w:hAnsi="EB Garamond"/>
          <w:color w:val="4A86E7"/>
        </w:rPr>
      </w:pPr>
      <w:r w:rsidRPr="00BC228F">
        <w:rPr>
          <w:rFonts w:ascii="EB Garamond" w:eastAsia="Calibri" w:hAnsi="EB Garamond" w:cs="Calibri"/>
        </w:rPr>
        <w:tab/>
      </w:r>
      <w:r w:rsidRPr="00BC228F">
        <w:rPr>
          <w:rFonts w:ascii="EB Garamond" w:hAnsi="EB Garamond"/>
          <w:color w:val="4A86E7"/>
        </w:rPr>
        <w:t>1.</w:t>
      </w:r>
      <w:r w:rsidRPr="00BC228F">
        <w:rPr>
          <w:rFonts w:ascii="EB Garamond" w:hAnsi="EB Garamond"/>
          <w:color w:val="4A86E7"/>
        </w:rPr>
        <w:tab/>
        <w:t>Model training and validation</w:t>
      </w:r>
    </w:p>
    <w:p w14:paraId="29EC996D" w14:textId="5A6BC379" w:rsidR="00CB60ED" w:rsidRPr="00BC228F" w:rsidRDefault="00FF2565" w:rsidP="002956D5">
      <w:pPr>
        <w:tabs>
          <w:tab w:val="center" w:pos="1862"/>
          <w:tab w:val="center" w:pos="3332"/>
        </w:tabs>
        <w:spacing w:after="0" w:line="259" w:lineRule="auto"/>
        <w:ind w:left="0" w:right="0" w:firstLine="0"/>
        <w:rPr>
          <w:rFonts w:ascii="EB Garamond" w:hAnsi="EB Garamond"/>
        </w:rPr>
      </w:pPr>
      <w:ins w:id="13" w:author="Senghor Lea" w:date="2024-02-23T23:35:00Z">
        <w:r>
          <w:rPr>
            <w:rFonts w:ascii="EB Garamond" w:hAnsi="EB Garamond"/>
            <w:noProof/>
          </w:rPr>
          <w:drawing>
            <wp:inline distT="0" distB="0" distL="0" distR="0" wp14:anchorId="68464914" wp14:editId="1272219D">
              <wp:extent cx="6180455" cy="1626235"/>
              <wp:effectExtent l="0" t="0" r="4445" b="0"/>
              <wp:docPr id="2" name="Image 2"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 nombr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6180455" cy="1626235"/>
                      </a:xfrm>
                      <a:prstGeom prst="rect">
                        <a:avLst/>
                      </a:prstGeom>
                    </pic:spPr>
                  </pic:pic>
                </a:graphicData>
              </a:graphic>
            </wp:inline>
          </w:drawing>
        </w:r>
      </w:ins>
    </w:p>
    <w:tbl>
      <w:tblPr>
        <w:tblStyle w:val="TableGrid"/>
        <w:tblW w:w="10062" w:type="dxa"/>
        <w:tblInd w:w="-433" w:type="dxa"/>
        <w:tblCellMar>
          <w:top w:w="70" w:type="dxa"/>
          <w:left w:w="0" w:type="dxa"/>
          <w:bottom w:w="0" w:type="dxa"/>
          <w:right w:w="9" w:type="dxa"/>
        </w:tblCellMar>
        <w:tblLook w:val="04A0" w:firstRow="1" w:lastRow="0" w:firstColumn="1" w:lastColumn="0" w:noHBand="0" w:noVBand="1"/>
      </w:tblPr>
      <w:tblGrid>
        <w:gridCol w:w="2592"/>
        <w:gridCol w:w="265"/>
        <w:gridCol w:w="2019"/>
        <w:gridCol w:w="2421"/>
        <w:gridCol w:w="2765"/>
      </w:tblGrid>
      <w:tr w:rsidR="00CB60ED" w:rsidRPr="00BC228F" w:rsidDel="00FF2565" w14:paraId="5DA264AD" w14:textId="40DD40C5">
        <w:trPr>
          <w:trHeight w:val="1099"/>
          <w:del w:id="14" w:author="Senghor Lea" w:date="2024-02-23T23:35:00Z"/>
        </w:trPr>
        <w:tc>
          <w:tcPr>
            <w:tcW w:w="2592" w:type="dxa"/>
            <w:tcBorders>
              <w:top w:val="nil"/>
              <w:left w:val="nil"/>
              <w:bottom w:val="nil"/>
              <w:right w:val="nil"/>
            </w:tcBorders>
            <w:shd w:val="clear" w:color="auto" w:fill="A6C2B9"/>
          </w:tcPr>
          <w:p w14:paraId="74C6ABC8" w14:textId="474E443B" w:rsidR="00CB60ED" w:rsidRPr="00BC228F" w:rsidDel="00FF2565" w:rsidRDefault="00FF2565" w:rsidP="002956D5">
            <w:pPr>
              <w:spacing w:after="0" w:line="259" w:lineRule="auto"/>
              <w:ind w:left="501" w:right="0" w:firstLine="0"/>
              <w:rPr>
                <w:del w:id="15" w:author="Senghor Lea" w:date="2024-02-23T23:35:00Z"/>
                <w:rFonts w:ascii="EB Garamond" w:hAnsi="EB Garamond"/>
              </w:rPr>
            </w:pPr>
            <w:del w:id="16" w:author="Senghor Lea" w:date="2024-02-23T23:35:00Z">
              <w:r w:rsidRPr="00BC228F" w:rsidDel="00FF2565">
                <w:rPr>
                  <w:rFonts w:ascii="EB Garamond" w:hAnsi="EB Garamond"/>
                  <w:color w:val="FFFFFF"/>
                </w:rPr>
                <w:delText>Data/ Method</w:delText>
              </w:r>
            </w:del>
          </w:p>
        </w:tc>
        <w:tc>
          <w:tcPr>
            <w:tcW w:w="265" w:type="dxa"/>
            <w:tcBorders>
              <w:top w:val="nil"/>
              <w:left w:val="nil"/>
              <w:bottom w:val="nil"/>
              <w:right w:val="nil"/>
            </w:tcBorders>
            <w:shd w:val="clear" w:color="auto" w:fill="A6C2B9"/>
          </w:tcPr>
          <w:p w14:paraId="04B918E9" w14:textId="209C6114" w:rsidR="00CB60ED" w:rsidRPr="00BC228F" w:rsidDel="00FF2565" w:rsidRDefault="00CB60ED" w:rsidP="002956D5">
            <w:pPr>
              <w:spacing w:after="160" w:line="259" w:lineRule="auto"/>
              <w:ind w:left="0" w:right="0" w:firstLine="0"/>
              <w:rPr>
                <w:del w:id="17" w:author="Senghor Lea" w:date="2024-02-23T23:35:00Z"/>
                <w:rFonts w:ascii="EB Garamond" w:hAnsi="EB Garamond"/>
              </w:rPr>
            </w:pPr>
          </w:p>
        </w:tc>
        <w:tc>
          <w:tcPr>
            <w:tcW w:w="2019" w:type="dxa"/>
            <w:tcBorders>
              <w:top w:val="nil"/>
              <w:left w:val="nil"/>
              <w:bottom w:val="nil"/>
              <w:right w:val="nil"/>
            </w:tcBorders>
            <w:shd w:val="clear" w:color="auto" w:fill="A6C2B9"/>
          </w:tcPr>
          <w:p w14:paraId="4BFD62DC" w14:textId="353794F5" w:rsidR="00CB60ED" w:rsidRPr="00BC228F" w:rsidDel="00FF2565" w:rsidRDefault="00FF2565" w:rsidP="002956D5">
            <w:pPr>
              <w:spacing w:after="0" w:line="259" w:lineRule="auto"/>
              <w:ind w:left="232" w:right="0" w:hanging="232"/>
              <w:rPr>
                <w:del w:id="18" w:author="Senghor Lea" w:date="2024-02-23T23:35:00Z"/>
                <w:rFonts w:ascii="EB Garamond" w:hAnsi="EB Garamond"/>
              </w:rPr>
            </w:pPr>
            <w:del w:id="19" w:author="Senghor Lea" w:date="2024-02-23T23:35:00Z">
              <w:r w:rsidRPr="00BC228F" w:rsidDel="00FF2565">
                <w:rPr>
                  <w:rFonts w:ascii="EB Garamond" w:hAnsi="EB Garamond"/>
                  <w:color w:val="FFFFFF"/>
                </w:rPr>
                <w:delText>Best-performing ML Classics used</w:delText>
              </w:r>
            </w:del>
          </w:p>
        </w:tc>
        <w:tc>
          <w:tcPr>
            <w:tcW w:w="2421" w:type="dxa"/>
            <w:tcBorders>
              <w:top w:val="nil"/>
              <w:left w:val="nil"/>
              <w:bottom w:val="nil"/>
              <w:right w:val="nil"/>
            </w:tcBorders>
            <w:shd w:val="clear" w:color="auto" w:fill="A6C2B9"/>
          </w:tcPr>
          <w:p w14:paraId="52C65EF3" w14:textId="2DBA7C0D" w:rsidR="00CB60ED" w:rsidRPr="00BC228F" w:rsidDel="00FF2565" w:rsidRDefault="00FF2565" w:rsidP="002956D5">
            <w:pPr>
              <w:spacing w:after="0" w:line="259" w:lineRule="auto"/>
              <w:ind w:left="725" w:right="19" w:hanging="725"/>
              <w:rPr>
                <w:del w:id="20" w:author="Senghor Lea" w:date="2024-02-23T23:35:00Z"/>
                <w:rFonts w:ascii="EB Garamond" w:hAnsi="EB Garamond"/>
              </w:rPr>
            </w:pPr>
            <w:del w:id="21" w:author="Senghor Lea" w:date="2024-02-23T23:35:00Z">
              <w:r w:rsidRPr="00BC228F" w:rsidDel="00FF2565">
                <w:rPr>
                  <w:rFonts w:ascii="EB Garamond" w:hAnsi="EB Garamond"/>
                  <w:color w:val="FFFFFF"/>
                </w:rPr>
                <w:delText xml:space="preserve">High-performance DLs </w:delText>
              </w:r>
              <w:r w:rsidRPr="00BC228F" w:rsidDel="00FF2565">
                <w:rPr>
                  <w:rFonts w:ascii="EB Garamond" w:hAnsi="EB Garamond"/>
                  <w:color w:val="FFFFFF"/>
                </w:rPr>
                <w:delText>used</w:delText>
              </w:r>
            </w:del>
          </w:p>
        </w:tc>
        <w:tc>
          <w:tcPr>
            <w:tcW w:w="2765" w:type="dxa"/>
            <w:tcBorders>
              <w:top w:val="nil"/>
              <w:left w:val="nil"/>
              <w:bottom w:val="nil"/>
              <w:right w:val="nil"/>
            </w:tcBorders>
            <w:shd w:val="clear" w:color="auto" w:fill="A6C2B9"/>
          </w:tcPr>
          <w:p w14:paraId="1F355FA1" w14:textId="37974274" w:rsidR="00CB60ED" w:rsidRPr="00BC228F" w:rsidDel="00FF2565" w:rsidRDefault="00FF2565" w:rsidP="002956D5">
            <w:pPr>
              <w:spacing w:after="0" w:line="259" w:lineRule="auto"/>
              <w:ind w:left="467" w:right="0" w:hanging="340"/>
              <w:rPr>
                <w:del w:id="22" w:author="Senghor Lea" w:date="2024-02-23T23:35:00Z"/>
                <w:rFonts w:ascii="EB Garamond" w:hAnsi="EB Garamond"/>
              </w:rPr>
            </w:pPr>
            <w:del w:id="23" w:author="Senghor Lea" w:date="2024-02-23T23:35:00Z">
              <w:r w:rsidRPr="00BC228F" w:rsidDel="00FF2565">
                <w:rPr>
                  <w:rFonts w:ascii="EB Garamond" w:hAnsi="EB Garamond"/>
                  <w:color w:val="FFFFFF"/>
                </w:rPr>
                <w:delText>Better performance in detecting distractions</w:delText>
              </w:r>
            </w:del>
          </w:p>
        </w:tc>
      </w:tr>
      <w:tr w:rsidR="00CB60ED" w:rsidRPr="00BC228F" w:rsidDel="00FF2565" w14:paraId="53CC2598" w14:textId="3935C5D0">
        <w:trPr>
          <w:trHeight w:val="780"/>
          <w:del w:id="24" w:author="Senghor Lea" w:date="2024-02-23T23:35:00Z"/>
        </w:trPr>
        <w:tc>
          <w:tcPr>
            <w:tcW w:w="2592" w:type="dxa"/>
            <w:tcBorders>
              <w:top w:val="nil"/>
              <w:left w:val="nil"/>
              <w:bottom w:val="nil"/>
              <w:right w:val="nil"/>
            </w:tcBorders>
            <w:shd w:val="clear" w:color="auto" w:fill="7795EB"/>
          </w:tcPr>
          <w:p w14:paraId="39FD1BBD" w14:textId="493ECE34" w:rsidR="00CB60ED" w:rsidRPr="00BC228F" w:rsidDel="00FF2565" w:rsidRDefault="00FF2565" w:rsidP="002956D5">
            <w:pPr>
              <w:spacing w:after="0" w:line="259" w:lineRule="auto"/>
              <w:ind w:left="432" w:right="0" w:firstLine="0"/>
              <w:rPr>
                <w:del w:id="25" w:author="Senghor Lea" w:date="2024-02-23T23:35:00Z"/>
                <w:rFonts w:ascii="EB Garamond" w:hAnsi="EB Garamond"/>
              </w:rPr>
            </w:pPr>
            <w:del w:id="26" w:author="Senghor Lea" w:date="2024-02-23T23:35:00Z">
              <w:r w:rsidRPr="00BC228F" w:rsidDel="00FF2565">
                <w:rPr>
                  <w:rFonts w:ascii="EB Garamond" w:hAnsi="EB Garamond"/>
                  <w:color w:val="FFFFFF"/>
                  <w:sz w:val="20"/>
                </w:rPr>
                <w:delText xml:space="preserve">Physiological signals </w:delText>
              </w:r>
            </w:del>
          </w:p>
          <w:p w14:paraId="3E1DE1CD" w14:textId="065D5D34" w:rsidR="00CB60ED" w:rsidRPr="00BC228F" w:rsidDel="00FF2565" w:rsidRDefault="00FF2565" w:rsidP="002956D5">
            <w:pPr>
              <w:spacing w:after="0" w:line="259" w:lineRule="auto"/>
              <w:ind w:left="165" w:right="0" w:firstLine="0"/>
              <w:rPr>
                <w:del w:id="27" w:author="Senghor Lea" w:date="2024-02-23T23:35:00Z"/>
                <w:rFonts w:ascii="EB Garamond" w:hAnsi="EB Garamond"/>
              </w:rPr>
            </w:pPr>
            <w:del w:id="28" w:author="Senghor Lea" w:date="2024-02-23T23:35:00Z">
              <w:r w:rsidRPr="00BC228F" w:rsidDel="00FF2565">
                <w:rPr>
                  <w:rFonts w:ascii="EB Garamond" w:hAnsi="EB Garamond"/>
                  <w:color w:val="FFFFFF"/>
                  <w:sz w:val="20"/>
                </w:rPr>
                <w:delText xml:space="preserve">(e.g. nEDA, BR, </w:delText>
              </w:r>
              <w:r w:rsidRPr="00BC228F" w:rsidDel="00FF2565">
                <w:rPr>
                  <w:rFonts w:ascii="EB Garamond" w:hAnsi="EB Garamond"/>
                  <w:color w:val="FFFFFF"/>
                </w:rPr>
                <w:delText>HR)</w:delText>
              </w:r>
            </w:del>
          </w:p>
        </w:tc>
        <w:tc>
          <w:tcPr>
            <w:tcW w:w="265" w:type="dxa"/>
            <w:tcBorders>
              <w:top w:val="nil"/>
              <w:left w:val="nil"/>
              <w:bottom w:val="nil"/>
              <w:right w:val="nil"/>
            </w:tcBorders>
            <w:shd w:val="clear" w:color="auto" w:fill="7795EB"/>
          </w:tcPr>
          <w:p w14:paraId="1B6C3B88" w14:textId="46CD506F" w:rsidR="00CB60ED" w:rsidRPr="00BC228F" w:rsidDel="00FF2565" w:rsidRDefault="00CB60ED" w:rsidP="002956D5">
            <w:pPr>
              <w:spacing w:after="160" w:line="259" w:lineRule="auto"/>
              <w:ind w:left="0" w:right="0" w:firstLine="0"/>
              <w:rPr>
                <w:del w:id="29" w:author="Senghor Lea" w:date="2024-02-23T23:35:00Z"/>
                <w:rFonts w:ascii="EB Garamond" w:hAnsi="EB Garamond"/>
              </w:rPr>
            </w:pPr>
          </w:p>
        </w:tc>
        <w:tc>
          <w:tcPr>
            <w:tcW w:w="2019" w:type="dxa"/>
            <w:tcBorders>
              <w:top w:val="nil"/>
              <w:left w:val="nil"/>
              <w:bottom w:val="nil"/>
              <w:right w:val="nil"/>
            </w:tcBorders>
            <w:shd w:val="clear" w:color="auto" w:fill="7795EB"/>
          </w:tcPr>
          <w:p w14:paraId="2234A3E1" w14:textId="2F1C0873" w:rsidR="00CB60ED" w:rsidRPr="00BC228F" w:rsidDel="00FF2565" w:rsidRDefault="00FF2565" w:rsidP="002956D5">
            <w:pPr>
              <w:spacing w:after="0" w:line="259" w:lineRule="auto"/>
              <w:ind w:left="434" w:right="0" w:firstLine="0"/>
              <w:rPr>
                <w:del w:id="30" w:author="Senghor Lea" w:date="2024-02-23T23:35:00Z"/>
                <w:rFonts w:ascii="EB Garamond" w:hAnsi="EB Garamond"/>
              </w:rPr>
            </w:pPr>
            <w:del w:id="31" w:author="Senghor Lea" w:date="2024-02-23T23:35:00Z">
              <w:r w:rsidRPr="00BC228F" w:rsidDel="00FF2565">
                <w:rPr>
                  <w:rFonts w:ascii="EB Garamond" w:hAnsi="EB Garamond"/>
                  <w:color w:val="FFFFFF"/>
                  <w:sz w:val="20"/>
                </w:rPr>
                <w:delText>XGB, GB</w:delText>
              </w:r>
            </w:del>
          </w:p>
        </w:tc>
        <w:tc>
          <w:tcPr>
            <w:tcW w:w="2421" w:type="dxa"/>
            <w:tcBorders>
              <w:top w:val="nil"/>
              <w:left w:val="nil"/>
              <w:bottom w:val="nil"/>
              <w:right w:val="nil"/>
            </w:tcBorders>
            <w:shd w:val="clear" w:color="auto" w:fill="7795EB"/>
          </w:tcPr>
          <w:p w14:paraId="587FAF8D" w14:textId="12683017" w:rsidR="00CB60ED" w:rsidRPr="00BC228F" w:rsidDel="00FF2565" w:rsidRDefault="00FF2565" w:rsidP="002956D5">
            <w:pPr>
              <w:spacing w:after="0" w:line="259" w:lineRule="auto"/>
              <w:ind w:right="0" w:firstLine="0"/>
              <w:rPr>
                <w:del w:id="32" w:author="Senghor Lea" w:date="2024-02-23T23:35:00Z"/>
                <w:rFonts w:ascii="EB Garamond" w:hAnsi="EB Garamond"/>
              </w:rPr>
            </w:pPr>
            <w:del w:id="33" w:author="Senghor Lea" w:date="2024-02-23T23:35:00Z">
              <w:r w:rsidRPr="00BC228F" w:rsidDel="00FF2565">
                <w:rPr>
                  <w:rFonts w:ascii="EB Garamond" w:hAnsi="EB Garamond"/>
                  <w:color w:val="FFFFFF"/>
                  <w:sz w:val="20"/>
                </w:rPr>
                <w:delText>eLSTM, STRNet</w:delText>
              </w:r>
            </w:del>
          </w:p>
        </w:tc>
        <w:tc>
          <w:tcPr>
            <w:tcW w:w="2765" w:type="dxa"/>
            <w:tcBorders>
              <w:top w:val="nil"/>
              <w:left w:val="nil"/>
              <w:bottom w:val="nil"/>
              <w:right w:val="nil"/>
            </w:tcBorders>
            <w:shd w:val="clear" w:color="auto" w:fill="7795EB"/>
          </w:tcPr>
          <w:p w14:paraId="357E92A2" w14:textId="0880331E" w:rsidR="00CB60ED" w:rsidRPr="00BC228F" w:rsidDel="00FF2565" w:rsidRDefault="00FF2565" w:rsidP="002956D5">
            <w:pPr>
              <w:spacing w:after="0" w:line="259" w:lineRule="auto"/>
              <w:ind w:left="740" w:right="0" w:hanging="740"/>
              <w:rPr>
                <w:del w:id="34" w:author="Senghor Lea" w:date="2024-02-23T23:35:00Z"/>
                <w:rFonts w:ascii="EB Garamond" w:hAnsi="EB Garamond"/>
              </w:rPr>
            </w:pPr>
            <w:del w:id="35" w:author="Senghor Lea" w:date="2024-02-23T23:35:00Z">
              <w:r w:rsidRPr="00BC228F" w:rsidDel="00FF2565">
                <w:rPr>
                  <w:rFonts w:ascii="EB Garamond" w:hAnsi="EB Garamond"/>
                  <w:color w:val="FFFFFF"/>
                  <w:sz w:val="20"/>
                </w:rPr>
                <w:delText>XGB achieved the highest score in F1 with 94%.</w:delText>
              </w:r>
            </w:del>
          </w:p>
        </w:tc>
      </w:tr>
      <w:tr w:rsidR="00CB60ED" w:rsidRPr="00BC228F" w:rsidDel="00FF2565" w14:paraId="45E4F907" w14:textId="67150260">
        <w:trPr>
          <w:trHeight w:val="760"/>
          <w:del w:id="36" w:author="Senghor Lea" w:date="2024-02-23T23:35:00Z"/>
        </w:trPr>
        <w:tc>
          <w:tcPr>
            <w:tcW w:w="2592" w:type="dxa"/>
            <w:tcBorders>
              <w:top w:val="nil"/>
              <w:left w:val="nil"/>
              <w:bottom w:val="nil"/>
              <w:right w:val="nil"/>
            </w:tcBorders>
            <w:shd w:val="clear" w:color="auto" w:fill="CCE7B9"/>
          </w:tcPr>
          <w:p w14:paraId="59CB22C4" w14:textId="1B11ED54" w:rsidR="00CB60ED" w:rsidRPr="00BC228F" w:rsidDel="00FF2565" w:rsidRDefault="00FF2565" w:rsidP="002956D5">
            <w:pPr>
              <w:spacing w:after="0" w:line="259" w:lineRule="auto"/>
              <w:ind w:left="523" w:right="0" w:firstLine="208"/>
              <w:rPr>
                <w:del w:id="37" w:author="Senghor Lea" w:date="2024-02-23T23:35:00Z"/>
                <w:rFonts w:ascii="EB Garamond" w:hAnsi="EB Garamond"/>
              </w:rPr>
            </w:pPr>
            <w:del w:id="38" w:author="Senghor Lea" w:date="2024-02-23T23:35:00Z">
              <w:r w:rsidRPr="00BC228F" w:rsidDel="00FF2565">
                <w:rPr>
                  <w:rFonts w:ascii="EB Garamond" w:hAnsi="EB Garamond"/>
                  <w:color w:val="FFFFFF"/>
                  <w:sz w:val="20"/>
                </w:rPr>
                <w:delText xml:space="preserve">Visual signals (UA Facial, </w:delText>
              </w:r>
              <w:r w:rsidRPr="00BC228F" w:rsidDel="00FF2565">
                <w:rPr>
                  <w:rFonts w:ascii="EB Garamond" w:eastAsia="Times New Roman" w:hAnsi="EB Garamond" w:cs="Times New Roman"/>
                  <w:color w:val="FFFFFF"/>
                  <w:sz w:val="34"/>
                  <w:vertAlign w:val="subscript"/>
                </w:rPr>
                <w:delText>EMO</w:delText>
              </w:r>
              <w:r w:rsidRPr="00BC228F" w:rsidDel="00FF2565">
                <w:rPr>
                  <w:rFonts w:ascii="EB Garamond" w:hAnsi="EB Garamond"/>
                  <w:color w:val="FFFFFF"/>
                  <w:sz w:val="20"/>
                </w:rPr>
                <w:delText>)</w:delText>
              </w:r>
            </w:del>
          </w:p>
        </w:tc>
        <w:tc>
          <w:tcPr>
            <w:tcW w:w="265" w:type="dxa"/>
            <w:tcBorders>
              <w:top w:val="nil"/>
              <w:left w:val="nil"/>
              <w:bottom w:val="nil"/>
              <w:right w:val="nil"/>
            </w:tcBorders>
            <w:shd w:val="clear" w:color="auto" w:fill="CCE7B9"/>
          </w:tcPr>
          <w:p w14:paraId="61019E48" w14:textId="19CA755A" w:rsidR="00CB60ED" w:rsidRPr="00BC228F" w:rsidDel="00FF2565" w:rsidRDefault="00CB60ED" w:rsidP="002956D5">
            <w:pPr>
              <w:spacing w:after="160" w:line="259" w:lineRule="auto"/>
              <w:ind w:left="0" w:right="0" w:firstLine="0"/>
              <w:rPr>
                <w:del w:id="39" w:author="Senghor Lea" w:date="2024-02-23T23:35:00Z"/>
                <w:rFonts w:ascii="EB Garamond" w:hAnsi="EB Garamond"/>
              </w:rPr>
            </w:pPr>
          </w:p>
        </w:tc>
        <w:tc>
          <w:tcPr>
            <w:tcW w:w="2019" w:type="dxa"/>
            <w:tcBorders>
              <w:top w:val="nil"/>
              <w:left w:val="nil"/>
              <w:bottom w:val="nil"/>
              <w:right w:val="nil"/>
            </w:tcBorders>
            <w:shd w:val="clear" w:color="auto" w:fill="CCE7B9"/>
          </w:tcPr>
          <w:p w14:paraId="16220B46" w14:textId="5BB72384" w:rsidR="00CB60ED" w:rsidRPr="00BC228F" w:rsidDel="00FF2565" w:rsidRDefault="00FF2565" w:rsidP="002956D5">
            <w:pPr>
              <w:spacing w:after="0" w:line="259" w:lineRule="auto"/>
              <w:ind w:left="434" w:right="0" w:firstLine="0"/>
              <w:rPr>
                <w:del w:id="40" w:author="Senghor Lea" w:date="2024-02-23T23:35:00Z"/>
                <w:rFonts w:ascii="EB Garamond" w:hAnsi="EB Garamond"/>
              </w:rPr>
            </w:pPr>
            <w:del w:id="41" w:author="Senghor Lea" w:date="2024-02-23T23:35:00Z">
              <w:r w:rsidRPr="00BC228F" w:rsidDel="00FF2565">
                <w:rPr>
                  <w:rFonts w:ascii="EB Garamond" w:hAnsi="EB Garamond"/>
                  <w:color w:val="FFFFFF"/>
                  <w:sz w:val="20"/>
                </w:rPr>
                <w:delText>XGB, GB</w:delText>
              </w:r>
            </w:del>
          </w:p>
        </w:tc>
        <w:tc>
          <w:tcPr>
            <w:tcW w:w="2421" w:type="dxa"/>
            <w:tcBorders>
              <w:top w:val="nil"/>
              <w:left w:val="nil"/>
              <w:bottom w:val="nil"/>
              <w:right w:val="nil"/>
            </w:tcBorders>
            <w:shd w:val="clear" w:color="auto" w:fill="CCE7B9"/>
          </w:tcPr>
          <w:p w14:paraId="33172B1C" w14:textId="23116F79" w:rsidR="00CB60ED" w:rsidRPr="00BC228F" w:rsidDel="00FF2565" w:rsidRDefault="00FF2565" w:rsidP="002956D5">
            <w:pPr>
              <w:spacing w:after="0" w:line="259" w:lineRule="auto"/>
              <w:ind w:left="702" w:right="0" w:firstLine="0"/>
              <w:rPr>
                <w:del w:id="42" w:author="Senghor Lea" w:date="2024-02-23T23:35:00Z"/>
                <w:rFonts w:ascii="EB Garamond" w:hAnsi="EB Garamond"/>
              </w:rPr>
            </w:pPr>
            <w:del w:id="43" w:author="Senghor Lea" w:date="2024-02-23T23:35:00Z">
              <w:r w:rsidRPr="00BC228F" w:rsidDel="00FF2565">
                <w:rPr>
                  <w:rFonts w:ascii="EB Garamond" w:hAnsi="EB Garamond"/>
                  <w:color w:val="FFFFFF"/>
                  <w:sz w:val="20"/>
                </w:rPr>
                <w:delText>STRNet</w:delText>
              </w:r>
            </w:del>
          </w:p>
        </w:tc>
        <w:tc>
          <w:tcPr>
            <w:tcW w:w="2765" w:type="dxa"/>
            <w:tcBorders>
              <w:top w:val="nil"/>
              <w:left w:val="nil"/>
              <w:bottom w:val="nil"/>
              <w:right w:val="nil"/>
            </w:tcBorders>
            <w:shd w:val="clear" w:color="auto" w:fill="CCE7B9"/>
          </w:tcPr>
          <w:p w14:paraId="1ADDB13C" w14:textId="6F172C8D" w:rsidR="00CB60ED" w:rsidRPr="00BC228F" w:rsidDel="00FF2565" w:rsidRDefault="00FF2565" w:rsidP="002956D5">
            <w:pPr>
              <w:spacing w:after="0" w:line="259" w:lineRule="auto"/>
              <w:ind w:left="776" w:right="0" w:hanging="735"/>
              <w:rPr>
                <w:del w:id="44" w:author="Senghor Lea" w:date="2024-02-23T23:35:00Z"/>
                <w:rFonts w:ascii="EB Garamond" w:hAnsi="EB Garamond"/>
              </w:rPr>
            </w:pPr>
            <w:del w:id="45" w:author="Senghor Lea" w:date="2024-02-23T23:35:00Z">
              <w:r w:rsidRPr="00BC228F" w:rsidDel="00FF2565">
                <w:rPr>
                  <w:rFonts w:ascii="EB Garamond" w:hAnsi="EB Garamond"/>
                  <w:color w:val="FFFFFF"/>
                  <w:sz w:val="20"/>
                </w:rPr>
                <w:delText xml:space="preserve">STRN and achieved the highest score </w:delText>
              </w:r>
              <w:r w:rsidRPr="00BC228F" w:rsidDel="00FF2565">
                <w:rPr>
                  <w:rFonts w:ascii="EB Garamond" w:hAnsi="EB Garamond"/>
                  <w:color w:val="FFFFFF"/>
                  <w:sz w:val="20"/>
                </w:rPr>
                <w:delText>with 75%.</w:delText>
              </w:r>
            </w:del>
          </w:p>
        </w:tc>
      </w:tr>
    </w:tbl>
    <w:p w14:paraId="7C325E27" w14:textId="77777777" w:rsidR="00CB60ED" w:rsidRPr="00BC228F" w:rsidRDefault="00FF2565" w:rsidP="002956D5">
      <w:pPr>
        <w:spacing w:after="376" w:line="259" w:lineRule="auto"/>
        <w:ind w:left="10" w:right="0"/>
        <w:rPr>
          <w:rFonts w:ascii="EB Garamond" w:hAnsi="EB Garamond"/>
        </w:rPr>
      </w:pPr>
      <w:r w:rsidRPr="00BC228F">
        <w:rPr>
          <w:rFonts w:ascii="EB Garamond" w:eastAsia="Times New Roman" w:hAnsi="EB Garamond" w:cs="Times New Roman"/>
          <w:b/>
          <w:color w:val="FF0000"/>
        </w:rPr>
        <w:t>Interpretations</w:t>
      </w:r>
      <w:r w:rsidRPr="00BC228F">
        <w:rPr>
          <w:rFonts w:ascii="EB Garamond" w:eastAsia="Times New Roman" w:hAnsi="EB Garamond" w:cs="Times New Roman"/>
          <w:b/>
          <w:color w:val="FF0000"/>
        </w:rPr>
        <w:t>:</w:t>
      </w:r>
    </w:p>
    <w:p w14:paraId="46AFAE1C" w14:textId="77777777" w:rsidR="00FF2565" w:rsidRPr="00FF2565" w:rsidRDefault="00FF2565" w:rsidP="002956D5">
      <w:pPr>
        <w:numPr>
          <w:ilvl w:val="0"/>
          <w:numId w:val="3"/>
        </w:numPr>
        <w:ind w:right="698" w:hanging="360"/>
        <w:rPr>
          <w:ins w:id="46" w:author="Senghor Lea" w:date="2024-02-23T23:35:00Z"/>
          <w:rFonts w:ascii="EB Garamond" w:hAnsi="EB Garamond"/>
          <w:rPrChange w:id="47" w:author="Senghor Lea" w:date="2024-02-23T23:35:00Z">
            <w:rPr>
              <w:ins w:id="48" w:author="Senghor Lea" w:date="2024-02-23T23:35:00Z"/>
              <w:rFonts w:ascii="EB Garamond" w:eastAsia="Arial" w:hAnsi="EB Garamond" w:cs="Arial"/>
            </w:rPr>
          </w:rPrChange>
        </w:rPr>
      </w:pPr>
      <w:r w:rsidRPr="00BC228F">
        <w:rPr>
          <w:rFonts w:ascii="EB Garamond" w:hAnsi="EB Garamond"/>
        </w:rPr>
        <w:t xml:space="preserve">Among the seven ML models and the seven DL models, the best-performing methods for recognizing and identi1ying distractions from physiological and visual signals are: </w:t>
      </w:r>
    </w:p>
    <w:p w14:paraId="3352EB7D" w14:textId="10AACAB7" w:rsidR="00CB60ED" w:rsidDel="00FF2565" w:rsidRDefault="00FF2565" w:rsidP="00FF2565">
      <w:pPr>
        <w:numPr>
          <w:ilvl w:val="1"/>
          <w:numId w:val="3"/>
        </w:numPr>
        <w:ind w:right="698" w:hanging="360"/>
        <w:rPr>
          <w:del w:id="49" w:author="Senghor Lea" w:date="2024-02-23T23:35:00Z"/>
          <w:rFonts w:ascii="EB Garamond" w:hAnsi="EB Garamond"/>
        </w:rPr>
      </w:pPr>
      <w:del w:id="50" w:author="Senghor Lea" w:date="2024-02-23T23:35:00Z">
        <w:r w:rsidRPr="00BC228F" w:rsidDel="00FF2565">
          <w:rPr>
            <w:rFonts w:ascii="Times New Roman" w:eastAsia="Arial" w:hAnsi="Times New Roman" w:cs="Times New Roman"/>
          </w:rPr>
          <w:delText>○</w:delText>
        </w:r>
        <w:r w:rsidRPr="00BC228F" w:rsidDel="00FF2565">
          <w:rPr>
            <w:rFonts w:ascii="EB Garamond" w:eastAsia="Arial" w:hAnsi="EB Garamond" w:cs="Arial"/>
          </w:rPr>
          <w:delText xml:space="preserve"> </w:delText>
        </w:r>
      </w:del>
      <w:r w:rsidRPr="00BC228F">
        <w:rPr>
          <w:rFonts w:ascii="EB Garamond" w:hAnsi="EB Garamond"/>
        </w:rPr>
        <w:t xml:space="preserve">The </w:t>
      </w:r>
      <w:del w:id="51" w:author="Senghor Lea" w:date="2024-02-23T23:35:00Z">
        <w:r w:rsidRPr="00BC228F" w:rsidDel="00FF2565">
          <w:rPr>
            <w:rFonts w:ascii="EB Garamond" w:hAnsi="EB Garamond"/>
          </w:rPr>
          <w:delText>exteme</w:delText>
        </w:r>
      </w:del>
      <w:ins w:id="52" w:author="Senghor Lea" w:date="2024-02-23T23:35:00Z">
        <w:r w:rsidRPr="00BC228F">
          <w:rPr>
            <w:rFonts w:ascii="EB Garamond" w:hAnsi="EB Garamond"/>
          </w:rPr>
          <w:t>extreme</w:t>
        </w:r>
      </w:ins>
      <w:r w:rsidRPr="00BC228F">
        <w:rPr>
          <w:rFonts w:ascii="EB Garamond" w:hAnsi="EB Garamond"/>
        </w:rPr>
        <w:t xml:space="preserve"> gradient boosting classi1cator (XGB) for ML</w:t>
      </w:r>
    </w:p>
    <w:p w14:paraId="56A12526" w14:textId="77777777" w:rsidR="00FF2565" w:rsidRPr="00BC228F" w:rsidRDefault="00FF2565" w:rsidP="00FF2565">
      <w:pPr>
        <w:numPr>
          <w:ilvl w:val="1"/>
          <w:numId w:val="3"/>
        </w:numPr>
        <w:ind w:right="698" w:hanging="360"/>
        <w:rPr>
          <w:ins w:id="53" w:author="Senghor Lea" w:date="2024-02-23T23:35:00Z"/>
          <w:rFonts w:ascii="EB Garamond" w:hAnsi="EB Garamond"/>
        </w:rPr>
        <w:pPrChange w:id="54" w:author="Senghor Lea" w:date="2024-02-23T23:35:00Z">
          <w:pPr>
            <w:numPr>
              <w:numId w:val="3"/>
            </w:numPr>
            <w:ind w:left="705" w:right="698" w:hanging="360"/>
          </w:pPr>
        </w:pPrChange>
      </w:pPr>
    </w:p>
    <w:p w14:paraId="0F20F4DA" w14:textId="77777777" w:rsidR="00CB60ED" w:rsidRPr="00FF2565" w:rsidRDefault="00FF2565" w:rsidP="00FF2565">
      <w:pPr>
        <w:numPr>
          <w:ilvl w:val="1"/>
          <w:numId w:val="3"/>
        </w:numPr>
        <w:ind w:right="698" w:hanging="360"/>
        <w:rPr>
          <w:rFonts w:ascii="EB Garamond" w:hAnsi="EB Garamond"/>
        </w:rPr>
      </w:pPr>
      <w:r w:rsidRPr="00FF2565">
        <w:rPr>
          <w:rFonts w:ascii="EB Garamond" w:hAnsi="EB Garamond"/>
        </w:rPr>
        <w:t xml:space="preserve">The </w:t>
      </w:r>
      <w:proofErr w:type="spellStart"/>
      <w:r w:rsidRPr="00FF2565">
        <w:rPr>
          <w:rFonts w:ascii="EB Garamond" w:hAnsi="EB Garamond"/>
        </w:rPr>
        <w:t>ResNet</w:t>
      </w:r>
      <w:proofErr w:type="spellEnd"/>
      <w:r w:rsidRPr="00FF2565">
        <w:rPr>
          <w:rFonts w:ascii="EB Garamond" w:hAnsi="EB Garamond"/>
        </w:rPr>
        <w:t xml:space="preserve"> </w:t>
      </w:r>
      <w:proofErr w:type="spellStart"/>
      <w:r w:rsidRPr="00FF2565">
        <w:rPr>
          <w:rFonts w:ascii="EB Garamond" w:hAnsi="EB Garamond"/>
        </w:rPr>
        <w:t>spectro</w:t>
      </w:r>
      <w:proofErr w:type="spellEnd"/>
      <w:r w:rsidRPr="00FF2565">
        <w:rPr>
          <w:rFonts w:ascii="EB Garamond" w:hAnsi="EB Garamond"/>
        </w:rPr>
        <w:t>-temporal model (</w:t>
      </w:r>
      <w:proofErr w:type="spellStart"/>
      <w:r w:rsidRPr="00FF2565">
        <w:rPr>
          <w:rFonts w:ascii="EB Garamond" w:hAnsi="EB Garamond"/>
          <w:sz w:val="20"/>
        </w:rPr>
        <w:t>STRNet</w:t>
      </w:r>
      <w:proofErr w:type="spellEnd"/>
      <w:r w:rsidRPr="00FF2565">
        <w:rPr>
          <w:rFonts w:ascii="EB Garamond" w:hAnsi="EB Garamond"/>
          <w:sz w:val="20"/>
        </w:rPr>
        <w:t xml:space="preserve">) </w:t>
      </w:r>
      <w:r w:rsidRPr="00FF2565">
        <w:rPr>
          <w:rFonts w:ascii="EB Garamond" w:hAnsi="EB Garamond"/>
        </w:rPr>
        <w:t>for DL.</w:t>
      </w:r>
    </w:p>
    <w:p w14:paraId="7E5E0BE2" w14:textId="77777777" w:rsidR="00CB60ED" w:rsidRPr="00BC228F" w:rsidRDefault="00FF2565" w:rsidP="002956D5">
      <w:pPr>
        <w:ind w:left="10" w:right="698"/>
        <w:rPr>
          <w:rFonts w:ascii="EB Garamond" w:hAnsi="EB Garamond"/>
        </w:rPr>
      </w:pPr>
      <w:r w:rsidRPr="00BC228F">
        <w:rPr>
          <w:rFonts w:ascii="EB Garamond" w:hAnsi="EB Garamond"/>
        </w:rPr>
        <w:t>Data from driving simulators where drivers have completed driving sessions are classified into two groups:</w:t>
      </w:r>
    </w:p>
    <w:p w14:paraId="78FAE23F" w14:textId="77777777" w:rsidR="00CB60ED" w:rsidRPr="00BC228F" w:rsidRDefault="00FF2565" w:rsidP="002956D5">
      <w:pPr>
        <w:numPr>
          <w:ilvl w:val="1"/>
          <w:numId w:val="4"/>
        </w:numPr>
        <w:spacing w:after="321"/>
        <w:ind w:right="349" w:hanging="360"/>
        <w:rPr>
          <w:rFonts w:ascii="EB Garamond" w:hAnsi="EB Garamond"/>
        </w:rPr>
      </w:pPr>
      <w:r w:rsidRPr="00BC228F">
        <w:rPr>
          <w:rFonts w:ascii="EB Garamond" w:hAnsi="EB Garamond"/>
        </w:rPr>
        <w:t xml:space="preserve">The "windows" last between 20 and 80 seconds and focus on a specific feature with or </w:t>
      </w:r>
      <w:r w:rsidRPr="00BC228F">
        <w:rPr>
          <w:rFonts w:ascii="EB Garamond" w:hAnsi="EB Garamond"/>
        </w:rPr>
        <w:t>without distraction.</w:t>
      </w:r>
    </w:p>
    <w:p w14:paraId="4BC6828C" w14:textId="77777777" w:rsidR="00CB60ED" w:rsidRPr="00BC228F" w:rsidRDefault="00FF2565" w:rsidP="002956D5">
      <w:pPr>
        <w:numPr>
          <w:ilvl w:val="1"/>
          <w:numId w:val="4"/>
        </w:numPr>
        <w:spacing w:line="259" w:lineRule="auto"/>
        <w:ind w:right="349" w:hanging="360"/>
        <w:rPr>
          <w:rFonts w:ascii="EB Garamond" w:hAnsi="EB Garamond"/>
        </w:rPr>
      </w:pPr>
      <w:r w:rsidRPr="00BC228F">
        <w:rPr>
          <w:rFonts w:ascii="EB Garamond" w:hAnsi="EB Garamond"/>
          <w:color w:val="7795EB"/>
          <w:u w:val="single" w:color="7795EB"/>
        </w:rPr>
        <w:t>Sessions including a complete driving session</w:t>
      </w:r>
    </w:p>
    <w:p w14:paraId="198B11D9" w14:textId="14DB538E" w:rsidR="00CB60ED" w:rsidRPr="00BC228F" w:rsidRDefault="00FF2565" w:rsidP="002956D5">
      <w:pPr>
        <w:numPr>
          <w:ilvl w:val="0"/>
          <w:numId w:val="3"/>
        </w:numPr>
        <w:ind w:right="698" w:hanging="360"/>
        <w:rPr>
          <w:rFonts w:ascii="EB Garamond" w:hAnsi="EB Garamond"/>
        </w:rPr>
      </w:pPr>
      <w:r w:rsidRPr="00BC228F">
        <w:rPr>
          <w:rFonts w:ascii="EB Garamond" w:hAnsi="EB Garamond"/>
        </w:rPr>
        <w:t xml:space="preserve">The </w:t>
      </w:r>
      <w:del w:id="55" w:author="Senghor Lea" w:date="2024-02-23T23:36:00Z">
        <w:r w:rsidRPr="00BC228F" w:rsidDel="00FF2565">
          <w:rPr>
            <w:rFonts w:ascii="EB Garamond" w:hAnsi="EB Garamond"/>
          </w:rPr>
          <w:delText>exteme</w:delText>
        </w:r>
      </w:del>
      <w:ins w:id="56" w:author="Senghor Lea" w:date="2024-02-23T23:36:00Z">
        <w:r w:rsidRPr="00BC228F">
          <w:rPr>
            <w:rFonts w:ascii="EB Garamond" w:hAnsi="EB Garamond"/>
          </w:rPr>
          <w:t>extreme</w:t>
        </w:r>
      </w:ins>
      <w:r w:rsidRPr="00BC228F">
        <w:rPr>
          <w:rFonts w:ascii="EB Garamond" w:hAnsi="EB Garamond"/>
        </w:rPr>
        <w:t xml:space="preserve"> gradient boosting classi1cator (XGB) used in ML shows better performance for driving sessions on the so-called full simulator adapted to physiological signals.</w:t>
      </w:r>
    </w:p>
    <w:p w14:paraId="07387545" w14:textId="77777777" w:rsidR="00CB60ED" w:rsidRPr="00BC228F" w:rsidRDefault="00FF2565" w:rsidP="002956D5">
      <w:pPr>
        <w:numPr>
          <w:ilvl w:val="0"/>
          <w:numId w:val="3"/>
        </w:numPr>
        <w:ind w:right="698" w:hanging="360"/>
        <w:rPr>
          <w:rFonts w:ascii="EB Garamond" w:hAnsi="EB Garamond"/>
        </w:rPr>
      </w:pPr>
      <w:r w:rsidRPr="00BC228F">
        <w:rPr>
          <w:rFonts w:ascii="EB Garamond" w:hAnsi="EB Garamond"/>
        </w:rPr>
        <w:t xml:space="preserve">However, </w:t>
      </w:r>
      <w:proofErr w:type="spellStart"/>
      <w:r w:rsidRPr="00BC228F">
        <w:rPr>
          <w:rFonts w:ascii="EB Garamond" w:hAnsi="EB Garamond"/>
        </w:rPr>
        <w:t>STRNet</w:t>
      </w:r>
      <w:proofErr w:type="spellEnd"/>
      <w:r w:rsidRPr="00BC228F">
        <w:rPr>
          <w:rFonts w:ascii="EB Garamond" w:hAnsi="EB Garamond"/>
        </w:rPr>
        <w:t xml:space="preserve"> us</w:t>
      </w:r>
      <w:r w:rsidRPr="00BC228F">
        <w:rPr>
          <w:rFonts w:ascii="EB Garamond" w:hAnsi="EB Garamond"/>
        </w:rPr>
        <w:t xml:space="preserve">ed in DL shows the best results when applied to specific visual signals </w:t>
      </w:r>
      <w:r w:rsidRPr="00BC228F">
        <w:rPr>
          <w:rFonts w:ascii="EB Garamond" w:eastAsia="Times New Roman" w:hAnsi="EB Garamond" w:cs="Times New Roman"/>
          <w:i/>
          <w:sz w:val="34"/>
          <w:vertAlign w:val="subscript"/>
        </w:rPr>
        <w:t xml:space="preserve">(e.g. </w:t>
      </w:r>
    </w:p>
    <w:p w14:paraId="1BF79DD4" w14:textId="77777777" w:rsidR="00CB60ED" w:rsidRPr="00BC228F" w:rsidRDefault="00FF2565" w:rsidP="002956D5">
      <w:pPr>
        <w:spacing w:after="0" w:line="259" w:lineRule="auto"/>
        <w:ind w:left="720" w:right="0" w:firstLine="0"/>
        <w:rPr>
          <w:rFonts w:ascii="EB Garamond" w:hAnsi="EB Garamond"/>
        </w:rPr>
      </w:pPr>
      <w:r w:rsidRPr="00BC228F">
        <w:rPr>
          <w:rFonts w:ascii="EB Garamond" w:eastAsia="Times New Roman" w:hAnsi="EB Garamond" w:cs="Times New Roman"/>
          <w:i/>
        </w:rPr>
        <w:t>AU12 that represents the action of raising the lip corners, as in a smile).</w:t>
      </w:r>
    </w:p>
    <w:p w14:paraId="056E859E" w14:textId="77777777" w:rsidR="00CB60ED" w:rsidRPr="00BC228F" w:rsidRDefault="00FF2565" w:rsidP="002956D5">
      <w:pPr>
        <w:numPr>
          <w:ilvl w:val="0"/>
          <w:numId w:val="3"/>
        </w:numPr>
        <w:ind w:right="698" w:hanging="360"/>
        <w:rPr>
          <w:rFonts w:ascii="EB Garamond" w:hAnsi="EB Garamond"/>
        </w:rPr>
      </w:pPr>
      <w:r w:rsidRPr="00BC228F">
        <w:rPr>
          <w:rFonts w:ascii="EB Garamond" w:hAnsi="EB Garamond"/>
        </w:rPr>
        <w:t>Other ML architectures used: Random Forest, Naïve Bayes, Decision tree for ML // CNN, LSTM, FC NN for</w:t>
      </w:r>
      <w:r w:rsidRPr="00BC228F">
        <w:rPr>
          <w:rFonts w:ascii="EB Garamond" w:hAnsi="EB Garamond"/>
        </w:rPr>
        <w:t xml:space="preserve"> DL</w:t>
      </w:r>
    </w:p>
    <w:p w14:paraId="7C08A954" w14:textId="579C8978" w:rsidR="00CB60ED" w:rsidRPr="00BC228F" w:rsidDel="00FF2565" w:rsidRDefault="00FF2565" w:rsidP="002956D5">
      <w:pPr>
        <w:numPr>
          <w:ilvl w:val="0"/>
          <w:numId w:val="3"/>
        </w:numPr>
        <w:spacing w:after="310"/>
        <w:ind w:right="698" w:hanging="360"/>
        <w:rPr>
          <w:del w:id="57" w:author="Senghor Lea" w:date="2024-02-23T23:38:00Z"/>
          <w:rFonts w:ascii="EB Garamond" w:hAnsi="EB Garamond"/>
        </w:rPr>
      </w:pPr>
      <w:r w:rsidRPr="00BC228F">
        <w:rPr>
          <w:rFonts w:ascii="EB Garamond" w:hAnsi="EB Garamond"/>
        </w:rPr>
        <w:t>Certain characteristics, such as label instability, can bias the interpretation of results and explain why the results of physiological signals (longer latency) are less good than those of visual signals for the detection of distracted driving.</w:t>
      </w:r>
      <w:ins w:id="58" w:author="Senghor Lea" w:date="2024-02-23T23:39:00Z">
        <w:r>
          <w:rPr>
            <w:rFonts w:ascii="EB Garamond" w:hAnsi="EB Garamond"/>
          </w:rPr>
          <w:t xml:space="preserve"> </w:t>
        </w:r>
      </w:ins>
    </w:p>
    <w:p w14:paraId="7354FECA" w14:textId="77777777" w:rsidR="00CB60ED" w:rsidRPr="00FF2565" w:rsidRDefault="00FF2565" w:rsidP="00FF2565">
      <w:pPr>
        <w:numPr>
          <w:ilvl w:val="0"/>
          <w:numId w:val="3"/>
        </w:numPr>
        <w:spacing w:after="310"/>
        <w:ind w:right="698" w:hanging="360"/>
        <w:rPr>
          <w:rFonts w:ascii="EB Garamond" w:hAnsi="EB Garamond"/>
        </w:rPr>
        <w:pPrChange w:id="59" w:author="Senghor Lea" w:date="2024-02-23T23:38:00Z">
          <w:pPr>
            <w:spacing w:after="62" w:line="259" w:lineRule="auto"/>
            <w:ind w:left="10" w:right="0"/>
          </w:pPr>
        </w:pPrChange>
      </w:pPr>
      <w:r w:rsidRPr="00FF2565">
        <w:rPr>
          <w:rFonts w:ascii="EB Garamond" w:eastAsia="Times New Roman" w:hAnsi="EB Garamond" w:cs="Times New Roman"/>
          <w:b/>
          <w:color w:val="FF0000"/>
        </w:rPr>
        <w:t>Conclus</w:t>
      </w:r>
      <w:r w:rsidRPr="00FF2565">
        <w:rPr>
          <w:rFonts w:ascii="EB Garamond" w:eastAsia="Times New Roman" w:hAnsi="EB Garamond" w:cs="Times New Roman"/>
          <w:b/>
          <w:color w:val="FF0000"/>
        </w:rPr>
        <w:t>ion:</w:t>
      </w:r>
    </w:p>
    <w:p w14:paraId="1EBF6E37" w14:textId="38DDC121" w:rsidR="00CB60ED" w:rsidRPr="00FF2565" w:rsidRDefault="00FF2565" w:rsidP="002956D5">
      <w:pPr>
        <w:numPr>
          <w:ilvl w:val="0"/>
          <w:numId w:val="3"/>
        </w:numPr>
        <w:ind w:right="698" w:hanging="360"/>
        <w:rPr>
          <w:rFonts w:ascii="EB Garamond" w:hAnsi="EB Garamond"/>
          <w:sz w:val="20"/>
          <w:szCs w:val="20"/>
          <w:rPrChange w:id="60" w:author="Senghor Lea" w:date="2024-02-23T23:38:00Z">
            <w:rPr>
              <w:rFonts w:ascii="EB Garamond" w:hAnsi="EB Garamond"/>
            </w:rPr>
          </w:rPrChange>
        </w:rPr>
      </w:pPr>
      <w:r w:rsidRPr="00FF2565">
        <w:rPr>
          <w:rFonts w:ascii="EB Garamond" w:hAnsi="EB Garamond"/>
          <w:sz w:val="20"/>
          <w:szCs w:val="20"/>
          <w:rPrChange w:id="61" w:author="Senghor Lea" w:date="2024-02-23T23:38:00Z">
            <w:rPr>
              <w:rFonts w:ascii="EB Garamond" w:hAnsi="EB Garamond"/>
            </w:rPr>
          </w:rPrChange>
        </w:rPr>
        <w:t xml:space="preserve">Overall, the XGB model shows the best results of the study, but the </w:t>
      </w:r>
      <w:proofErr w:type="spellStart"/>
      <w:r w:rsidRPr="00FF2565">
        <w:rPr>
          <w:rFonts w:ascii="EB Garamond" w:hAnsi="EB Garamond"/>
          <w:sz w:val="20"/>
          <w:szCs w:val="20"/>
          <w:rPrChange w:id="62" w:author="Senghor Lea" w:date="2024-02-23T23:38:00Z">
            <w:rPr>
              <w:rFonts w:ascii="EB Garamond" w:hAnsi="EB Garamond"/>
            </w:rPr>
          </w:rPrChange>
        </w:rPr>
        <w:t>STRNet</w:t>
      </w:r>
      <w:proofErr w:type="spellEnd"/>
      <w:r w:rsidRPr="00FF2565">
        <w:rPr>
          <w:rFonts w:ascii="EB Garamond" w:hAnsi="EB Garamond"/>
          <w:sz w:val="20"/>
          <w:szCs w:val="20"/>
          <w:rPrChange w:id="63" w:author="Senghor Lea" w:date="2024-02-23T23:38:00Z">
            <w:rPr>
              <w:rFonts w:ascii="EB Garamond" w:hAnsi="EB Garamond"/>
            </w:rPr>
          </w:rPrChange>
        </w:rPr>
        <w:t xml:space="preserve"> model also performs very well </w:t>
      </w:r>
      <w:del w:id="64" w:author="Senghor Lea" w:date="2024-02-23T23:37:00Z">
        <w:r w:rsidRPr="00FF2565" w:rsidDel="00FF2565">
          <w:rPr>
            <w:rFonts w:ascii="EB Garamond" w:hAnsi="EB Garamond"/>
            <w:sz w:val="20"/>
            <w:szCs w:val="20"/>
            <w:rPrChange w:id="65" w:author="Senghor Lea" w:date="2024-02-23T23:38:00Z">
              <w:rPr>
                <w:rFonts w:ascii="EB Garamond" w:hAnsi="EB Garamond"/>
              </w:rPr>
            </w:rPrChange>
          </w:rPr>
          <w:delText>when we are interested in the per</w:delText>
        </w:r>
      </w:del>
    </w:p>
    <w:p w14:paraId="30F3FDF0" w14:textId="77777777" w:rsidR="00CB60ED" w:rsidRPr="00FF2565" w:rsidRDefault="00FF2565" w:rsidP="002956D5">
      <w:pPr>
        <w:numPr>
          <w:ilvl w:val="0"/>
          <w:numId w:val="3"/>
        </w:numPr>
        <w:ind w:right="698" w:hanging="360"/>
        <w:rPr>
          <w:rFonts w:ascii="EB Garamond" w:hAnsi="EB Garamond"/>
          <w:sz w:val="20"/>
          <w:szCs w:val="20"/>
          <w:rPrChange w:id="66" w:author="Senghor Lea" w:date="2024-02-23T23:38:00Z">
            <w:rPr>
              <w:rFonts w:ascii="EB Garamond" w:hAnsi="EB Garamond"/>
            </w:rPr>
          </w:rPrChange>
        </w:rPr>
      </w:pPr>
      <w:r w:rsidRPr="00FF2565">
        <w:rPr>
          <w:rFonts w:ascii="EB Garamond" w:hAnsi="EB Garamond"/>
          <w:sz w:val="20"/>
          <w:szCs w:val="20"/>
          <w:rPrChange w:id="67" w:author="Senghor Lea" w:date="2024-02-23T23:38:00Z">
            <w:rPr>
              <w:rFonts w:ascii="EB Garamond" w:hAnsi="EB Garamond"/>
            </w:rPr>
          </w:rPrChange>
        </w:rPr>
        <w:t>Compared to DL models, ML models show better performance in detecting driver distractions at the wheel</w:t>
      </w:r>
    </w:p>
    <w:p w14:paraId="63189412" w14:textId="77777777" w:rsidR="00FF2565" w:rsidRPr="00777070" w:rsidRDefault="00FF2565" w:rsidP="00FF2565">
      <w:pPr>
        <w:ind w:left="360" w:right="698" w:firstLine="0"/>
        <w:rPr>
          <w:ins w:id="68" w:author="Senghor Lea" w:date="2024-02-23T23:39:00Z"/>
          <w:rFonts w:ascii="EB Garamond" w:hAnsi="EB Garamond"/>
          <w:sz w:val="20"/>
          <w:szCs w:val="20"/>
        </w:rPr>
      </w:pPr>
      <w:r w:rsidRPr="00FF2565">
        <w:rPr>
          <w:rFonts w:ascii="EB Garamond" w:hAnsi="EB Garamond"/>
          <w:sz w:val="20"/>
          <w:szCs w:val="20"/>
          <w:rPrChange w:id="69" w:author="Senghor Lea" w:date="2024-02-23T23:38:00Z">
            <w:rPr>
              <w:rFonts w:ascii="EB Garamond" w:hAnsi="EB Garamond"/>
            </w:rPr>
          </w:rPrChange>
        </w:rPr>
        <w:t>DL models</w:t>
      </w:r>
      <w:r w:rsidRPr="00FF2565">
        <w:rPr>
          <w:rFonts w:ascii="EB Garamond" w:hAnsi="EB Garamond"/>
          <w:sz w:val="20"/>
          <w:szCs w:val="20"/>
          <w:rPrChange w:id="70" w:author="Senghor Lea" w:date="2024-02-23T23:38:00Z">
            <w:rPr>
              <w:rFonts w:ascii="EB Garamond" w:hAnsi="EB Garamond"/>
            </w:rPr>
          </w:rPrChange>
        </w:rPr>
        <w:t xml:space="preserve"> provide better classification1 of visual signals</w:t>
      </w:r>
      <w:ins w:id="71" w:author="Senghor Lea" w:date="2024-02-23T23:39:00Z">
        <w:r>
          <w:rPr>
            <w:rFonts w:ascii="EB Garamond" w:hAnsi="EB Garamond"/>
            <w:sz w:val="20"/>
            <w:szCs w:val="20"/>
          </w:rPr>
          <w:t xml:space="preserve">. </w:t>
        </w:r>
        <w:r w:rsidRPr="00777070">
          <w:rPr>
            <w:rFonts w:ascii="EB Garamond" w:hAnsi="EB Garamond"/>
            <w:sz w:val="20"/>
            <w:szCs w:val="20"/>
          </w:rPr>
          <w:t>UA (e.g.: raising the lip corners, as in a smile, raising the eyebrow, opening the mouth,) give much more detail on reactions to distractions.</w:t>
        </w:r>
      </w:ins>
    </w:p>
    <w:p w14:paraId="1B619E61" w14:textId="1E2C927C" w:rsidR="00CB60ED" w:rsidRPr="00FF2565" w:rsidDel="00FF2565" w:rsidRDefault="00CB60ED" w:rsidP="00FF2565">
      <w:pPr>
        <w:numPr>
          <w:ilvl w:val="0"/>
          <w:numId w:val="3"/>
        </w:numPr>
        <w:ind w:left="370" w:right="698"/>
        <w:rPr>
          <w:del w:id="72" w:author="Senghor Lea" w:date="2024-02-23T23:39:00Z"/>
          <w:rFonts w:ascii="EB Garamond" w:hAnsi="EB Garamond"/>
          <w:sz w:val="20"/>
          <w:szCs w:val="20"/>
          <w:rPrChange w:id="73" w:author="Senghor Lea" w:date="2024-02-23T23:38:00Z">
            <w:rPr>
              <w:del w:id="74" w:author="Senghor Lea" w:date="2024-02-23T23:39:00Z"/>
              <w:rFonts w:ascii="EB Garamond" w:hAnsi="EB Garamond"/>
            </w:rPr>
          </w:rPrChange>
        </w:rPr>
        <w:pPrChange w:id="75" w:author="Senghor Lea" w:date="2024-02-23T23:39:00Z">
          <w:pPr>
            <w:numPr>
              <w:numId w:val="3"/>
            </w:numPr>
            <w:ind w:left="705" w:right="698" w:hanging="360"/>
          </w:pPr>
        </w:pPrChange>
      </w:pPr>
    </w:p>
    <w:p w14:paraId="0B05BFF1" w14:textId="2EFC68A1" w:rsidR="00CB60ED" w:rsidRPr="00FF2565" w:rsidRDefault="00FF2565" w:rsidP="00FF2565">
      <w:pPr>
        <w:ind w:right="698"/>
        <w:rPr>
          <w:rFonts w:ascii="EB Garamond" w:hAnsi="EB Garamond"/>
          <w:sz w:val="20"/>
          <w:szCs w:val="20"/>
          <w:rPrChange w:id="76" w:author="Senghor Lea" w:date="2024-02-23T23:38:00Z">
            <w:rPr>
              <w:rFonts w:ascii="EB Garamond" w:hAnsi="EB Garamond"/>
            </w:rPr>
          </w:rPrChange>
        </w:rPr>
        <w:pPrChange w:id="77" w:author="Senghor Lea" w:date="2024-02-23T23:39:00Z">
          <w:pPr>
            <w:numPr>
              <w:numId w:val="3"/>
            </w:numPr>
            <w:ind w:left="705" w:right="698" w:hanging="360"/>
          </w:pPr>
        </w:pPrChange>
      </w:pPr>
      <w:del w:id="78" w:author="Senghor Lea" w:date="2024-02-23T23:39:00Z">
        <w:r w:rsidRPr="00FF2565" w:rsidDel="00FF2565">
          <w:rPr>
            <w:rFonts w:ascii="EB Garamond" w:hAnsi="EB Garamond"/>
            <w:sz w:val="20"/>
            <w:szCs w:val="20"/>
            <w:rPrChange w:id="79" w:author="Senghor Lea" w:date="2024-02-23T23:38:00Z">
              <w:rPr>
                <w:rFonts w:ascii="EB Garamond" w:hAnsi="EB Garamond"/>
              </w:rPr>
            </w:rPrChange>
          </w:rPr>
          <w:delText>UA (e.g.: raising the lip corners, as in a smile, raising the eyebrow, opening the mouth,) give much more detail on reactions to distractions.</w:delText>
        </w:r>
      </w:del>
    </w:p>
    <w:sectPr w:rsidR="00CB60ED" w:rsidRPr="00FF2565">
      <w:pgSz w:w="11920" w:h="16840"/>
      <w:pgMar w:top="1398" w:right="747" w:bottom="21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panose1 w:val="020B0604020202020204"/>
    <w:charset w:val="80"/>
    <w:family w:val="swiss"/>
    <w:pitch w:val="variable"/>
    <w:sig w:usb0="F7FFAFFF" w:usb1="E9DFFFFF" w:usb2="0000003F" w:usb3="00000000" w:csb0="003F01FF" w:csb1="00000000"/>
  </w:font>
  <w:font w:name="Arial">
    <w:panose1 w:val="020B0604020202020204"/>
    <w:charset w:val="01"/>
    <w:family w:val="swiss"/>
    <w:pitch w:val="variable"/>
    <w:sig w:usb0="E0002AFF" w:usb1="C0007843" w:usb2="00000009" w:usb3="00000000" w:csb0="000001FF" w:csb1="00000000"/>
  </w:font>
  <w:font w:name="Noto Serif">
    <w:panose1 w:val="02020600060500020200"/>
    <w:charset w:val="00"/>
    <w:family w:val="roman"/>
    <w:pitch w:val="variable"/>
    <w:sig w:usb0="E00002FF" w:usb1="500078FF" w:usb2="00000029" w:usb3="00000000" w:csb0="0000019F" w:csb1="00000000"/>
  </w:font>
  <w:font w:name="Times New Roman">
    <w:panose1 w:val="02020603050405020304"/>
    <w:charset w:val="01"/>
    <w:family w:val="roman"/>
    <w:pitch w:val="variable"/>
    <w:sig w:usb0="E0002EFF" w:usb1="C000785B" w:usb2="00000009" w:usb3="00000000" w:csb0="000001FF" w:csb1="00000000"/>
  </w:font>
  <w:font w:name="Calibri">
    <w:panose1 w:val="020F0502020204030204"/>
    <w:charset w:val="01"/>
    <w:family w:val="swiss"/>
    <w:pitch w:val="variable"/>
    <w:sig w:usb0="E0002AFF" w:usb1="C000247B" w:usb2="00000009" w:usb3="00000000" w:csb0="000001FF" w:csb1="00000000"/>
  </w:font>
  <w:font w:name="EB Garamond">
    <w:panose1 w:val="00000500000000000000"/>
    <w:charset w:val="00"/>
    <w:family w:val="auto"/>
    <w:pitch w:val="variable"/>
    <w:sig w:usb0="E00002FF" w:usb1="0200041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BD26D3"/>
    <w:multiLevelType w:val="hybridMultilevel"/>
    <w:tmpl w:val="47249BB4"/>
    <w:lvl w:ilvl="0" w:tplc="D756A338">
      <w:start w:val="1"/>
      <w:numFmt w:val="bullet"/>
      <w:lvlText w:val="➔"/>
      <w:lvlJc w:val="left"/>
      <w:pPr>
        <w:ind w:left="705"/>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1" w:tplc="12A6AF66">
      <w:start w:val="1"/>
      <w:numFmt w:val="bullet"/>
      <w:lvlText w:val="o"/>
      <w:lvlJc w:val="left"/>
      <w:pPr>
        <w:ind w:left="144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2" w:tplc="8E549CE0">
      <w:start w:val="1"/>
      <w:numFmt w:val="bullet"/>
      <w:lvlText w:val="▪"/>
      <w:lvlJc w:val="left"/>
      <w:pPr>
        <w:ind w:left="216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3" w:tplc="ECE46A5E">
      <w:start w:val="1"/>
      <w:numFmt w:val="bullet"/>
      <w:lvlText w:val="•"/>
      <w:lvlJc w:val="left"/>
      <w:pPr>
        <w:ind w:left="288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4" w:tplc="28969018">
      <w:start w:val="1"/>
      <w:numFmt w:val="bullet"/>
      <w:lvlText w:val="o"/>
      <w:lvlJc w:val="left"/>
      <w:pPr>
        <w:ind w:left="360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5" w:tplc="8EDE62D0">
      <w:start w:val="1"/>
      <w:numFmt w:val="bullet"/>
      <w:lvlText w:val="▪"/>
      <w:lvlJc w:val="left"/>
      <w:pPr>
        <w:ind w:left="432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6" w:tplc="386CD1C2">
      <w:start w:val="1"/>
      <w:numFmt w:val="bullet"/>
      <w:lvlText w:val="•"/>
      <w:lvlJc w:val="left"/>
      <w:pPr>
        <w:ind w:left="504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7" w:tplc="89085CB4">
      <w:start w:val="1"/>
      <w:numFmt w:val="bullet"/>
      <w:lvlText w:val="o"/>
      <w:lvlJc w:val="left"/>
      <w:pPr>
        <w:ind w:left="576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lvl w:ilvl="8" w:tplc="F9E0B67E">
      <w:start w:val="1"/>
      <w:numFmt w:val="bullet"/>
      <w:lvlText w:val="▪"/>
      <w:lvlJc w:val="left"/>
      <w:pPr>
        <w:ind w:left="6480"/>
      </w:pPr>
      <w:rPr>
        <w:rFonts w:ascii="Arial Unicode MS" w:eastAsia="Arial Unicode MS" w:hAnsi="Arial Unicode MS" w:cs="Arial Unicode M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A86BBD"/>
    <w:multiLevelType w:val="hybridMultilevel"/>
    <w:tmpl w:val="F51E0484"/>
    <w:lvl w:ilvl="0" w:tplc="8C20191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126D72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14CAE1C">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AA1AD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1AC3428">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A686422">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B5CFE2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1EEB6E">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6EA7F4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35873EBA"/>
    <w:multiLevelType w:val="hybridMultilevel"/>
    <w:tmpl w:val="723AAB9C"/>
    <w:lvl w:ilvl="0" w:tplc="F7AC3E7E">
      <w:start w:val="1"/>
      <w:numFmt w:val="decimal"/>
      <w:lvlText w:val="%1"/>
      <w:lvlJc w:val="left"/>
      <w:pPr>
        <w:ind w:left="36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1" w:tplc="F8964238">
      <w:start w:val="1"/>
      <w:numFmt w:val="decimal"/>
      <w:lvlText w:val="%2."/>
      <w:lvlJc w:val="left"/>
      <w:pPr>
        <w:ind w:left="144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2" w:tplc="AEEC313A">
      <w:start w:val="1"/>
      <w:numFmt w:val="lowerRoman"/>
      <w:lvlText w:val="%3"/>
      <w:lvlJc w:val="left"/>
      <w:pPr>
        <w:ind w:left="216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3" w:tplc="D200DF96">
      <w:start w:val="1"/>
      <w:numFmt w:val="decimal"/>
      <w:lvlText w:val="%4"/>
      <w:lvlJc w:val="left"/>
      <w:pPr>
        <w:ind w:left="288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4" w:tplc="42A41C4C">
      <w:start w:val="1"/>
      <w:numFmt w:val="lowerLetter"/>
      <w:lvlText w:val="%5"/>
      <w:lvlJc w:val="left"/>
      <w:pPr>
        <w:ind w:left="360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5" w:tplc="F738A4C8">
      <w:start w:val="1"/>
      <w:numFmt w:val="lowerRoman"/>
      <w:lvlText w:val="%6"/>
      <w:lvlJc w:val="left"/>
      <w:pPr>
        <w:ind w:left="432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6" w:tplc="281411DC">
      <w:start w:val="1"/>
      <w:numFmt w:val="decimal"/>
      <w:lvlText w:val="%7"/>
      <w:lvlJc w:val="left"/>
      <w:pPr>
        <w:ind w:left="504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7" w:tplc="A9F257B2">
      <w:start w:val="1"/>
      <w:numFmt w:val="lowerLetter"/>
      <w:lvlText w:val="%8"/>
      <w:lvlJc w:val="left"/>
      <w:pPr>
        <w:ind w:left="576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lvl w:ilvl="8" w:tplc="9BF2F7C0">
      <w:start w:val="1"/>
      <w:numFmt w:val="lowerRoman"/>
      <w:lvlText w:val="%9"/>
      <w:lvlJc w:val="left"/>
      <w:pPr>
        <w:ind w:left="6480"/>
      </w:pPr>
      <w:rPr>
        <w:rFonts w:ascii="Noto Serif" w:eastAsia="Noto Serif" w:hAnsi="Noto Serif" w:cs="Noto Serif"/>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9DB3EAD"/>
    <w:multiLevelType w:val="hybridMultilevel"/>
    <w:tmpl w:val="57CEF930"/>
    <w:lvl w:ilvl="0" w:tplc="607CF4FC">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01A1DE8">
      <w:numFmt w:val="taiwaneseCounting"/>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86A93A6">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EA2FFF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A0A7E7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296950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6AA4CF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AA3496">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720950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B46378F"/>
    <w:multiLevelType w:val="hybridMultilevel"/>
    <w:tmpl w:val="6488160A"/>
    <w:lvl w:ilvl="0" w:tplc="EAC651D2">
      <w:start w:val="1"/>
      <w:numFmt w:val="upperRoman"/>
      <w:pStyle w:val="Titre1"/>
      <w:lvlText w:val="%1."/>
      <w:lvlJc w:val="left"/>
      <w:pPr>
        <w:ind w:left="0"/>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1" w:tplc="68920C68">
      <w:start w:val="1"/>
      <w:numFmt w:val="lowerLetter"/>
      <w:lvlText w:val="%2"/>
      <w:lvlJc w:val="left"/>
      <w:pPr>
        <w:ind w:left="122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2" w:tplc="4D3A2B6C">
      <w:start w:val="1"/>
      <w:numFmt w:val="lowerRoman"/>
      <w:lvlText w:val="%3"/>
      <w:lvlJc w:val="left"/>
      <w:pPr>
        <w:ind w:left="194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3" w:tplc="23FA8972">
      <w:start w:val="1"/>
      <w:numFmt w:val="decimal"/>
      <w:lvlText w:val="%4"/>
      <w:lvlJc w:val="left"/>
      <w:pPr>
        <w:ind w:left="266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4" w:tplc="5C48BEF2">
      <w:start w:val="1"/>
      <w:numFmt w:val="lowerLetter"/>
      <w:lvlText w:val="%5"/>
      <w:lvlJc w:val="left"/>
      <w:pPr>
        <w:ind w:left="338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5" w:tplc="E3C0D754">
      <w:start w:val="1"/>
      <w:numFmt w:val="lowerRoman"/>
      <w:lvlText w:val="%6"/>
      <w:lvlJc w:val="left"/>
      <w:pPr>
        <w:ind w:left="410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6" w:tplc="4B1025C2">
      <w:start w:val="1"/>
      <w:numFmt w:val="decimal"/>
      <w:lvlText w:val="%7"/>
      <w:lvlJc w:val="left"/>
      <w:pPr>
        <w:ind w:left="482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7" w:tplc="CB9CAFAE">
      <w:start w:val="1"/>
      <w:numFmt w:val="lowerLetter"/>
      <w:lvlText w:val="%8"/>
      <w:lvlJc w:val="left"/>
      <w:pPr>
        <w:ind w:left="554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lvl w:ilvl="8" w:tplc="58728222">
      <w:start w:val="1"/>
      <w:numFmt w:val="lowerRoman"/>
      <w:lvlText w:val="%9"/>
      <w:lvlJc w:val="left"/>
      <w:pPr>
        <w:ind w:left="6265"/>
      </w:pPr>
      <w:rPr>
        <w:rFonts w:ascii="Times New Roman" w:eastAsia="Times New Roman" w:hAnsi="Times New Roman" w:cs="Times New Roman"/>
        <w:b/>
        <w:bCs/>
        <w:i w:val="0"/>
        <w:strike w:val="0"/>
        <w:dstrike w:val="0"/>
        <w:color w:val="A6C2B9"/>
        <w:sz w:val="22"/>
        <w:szCs w:val="22"/>
        <w:u w:val="none" w:color="000000"/>
        <w:bdr w:val="none" w:sz="0" w:space="0" w:color="auto"/>
        <w:shd w:val="clear" w:color="auto" w:fill="auto"/>
        <w:vertAlign w:val="baseline"/>
      </w:rPr>
    </w:lvl>
  </w:abstractNum>
  <w:abstractNum w:abstractNumId="5" w15:restartNumberingAfterBreak="0">
    <w:nsid w:val="76DD43E4"/>
    <w:multiLevelType w:val="hybridMultilevel"/>
    <w:tmpl w:val="DCD8EC76"/>
    <w:lvl w:ilvl="0" w:tplc="BE7E7AB4">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16cid:durableId="1551771930">
    <w:abstractNumId w:val="0"/>
  </w:num>
  <w:num w:numId="2" w16cid:durableId="1047800720">
    <w:abstractNumId w:val="1"/>
  </w:num>
  <w:num w:numId="3" w16cid:durableId="36587697">
    <w:abstractNumId w:val="3"/>
  </w:num>
  <w:num w:numId="4" w16cid:durableId="271788727">
    <w:abstractNumId w:val="2"/>
  </w:num>
  <w:num w:numId="5" w16cid:durableId="772633294">
    <w:abstractNumId w:val="4"/>
  </w:num>
  <w:num w:numId="6" w16cid:durableId="119249397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enghor Lea">
    <w15:presenceInfo w15:providerId="AD" w15:userId="S::lea.senghor@etu.u-pec.fr::e99b1376-e6bc-4ecd-97a4-1017300eeac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trackRevisions/>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60ED"/>
    <w:rsid w:val="002956D5"/>
    <w:rsid w:val="00BC228F"/>
    <w:rsid w:val="00CB60ED"/>
    <w:rsid w:val="00FF25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0BAEB"/>
  <w15:docId w15:val="{390300C6-806C-C046-BE9C-D596312E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7" w:lineRule="auto"/>
      <w:ind w:left="370" w:right="1868" w:hanging="10"/>
      <w:jc w:val="both"/>
    </w:pPr>
    <w:rPr>
      <w:rFonts w:ascii="Noto Serif" w:eastAsia="Noto Serif" w:hAnsi="Noto Serif" w:cs="Noto Serif"/>
      <w:color w:val="000000"/>
      <w:sz w:val="22"/>
      <w:lang w:val="en-US" w:eastAsia="en-US" w:bidi="en-US"/>
    </w:rPr>
  </w:style>
  <w:style w:type="paragraph" w:styleId="Titre1">
    <w:name w:val="heading 1"/>
    <w:next w:val="Normal"/>
    <w:link w:val="Titre1Car"/>
    <w:uiPriority w:val="9"/>
    <w:qFormat/>
    <w:pPr>
      <w:keepNext/>
      <w:keepLines/>
      <w:numPr>
        <w:numId w:val="5"/>
      </w:numPr>
      <w:spacing w:after="70" w:line="265" w:lineRule="auto"/>
      <w:ind w:left="235" w:hanging="10"/>
      <w:outlineLvl w:val="0"/>
    </w:pPr>
    <w:rPr>
      <w:rFonts w:ascii="Times New Roman" w:eastAsia="Times New Roman" w:hAnsi="Times New Roman" w:cs="Times New Roman"/>
      <w:b/>
      <w:color w:val="A6C2B9"/>
      <w:sz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imes New Roman" w:eastAsia="Times New Roman" w:hAnsi="Times New Roman" w:cs="Times New Roman"/>
      <w:b/>
      <w:color w:val="A6C2B9"/>
      <w:sz w:val="22"/>
    </w:rPr>
  </w:style>
  <w:style w:type="table" w:customStyle="1" w:styleId="TableGrid">
    <w:name w:val="TableGrid"/>
    <w:tblPr>
      <w:tblCellMar>
        <w:top w:w="0" w:type="dxa"/>
        <w:left w:w="0" w:type="dxa"/>
        <w:bottom w:w="0" w:type="dxa"/>
        <w:right w:w="0" w:type="dxa"/>
      </w:tblCellMar>
    </w:tblPr>
  </w:style>
  <w:style w:type="paragraph" w:styleId="Paragraphedeliste">
    <w:name w:val="List Paragraph"/>
    <w:basedOn w:val="Normal"/>
    <w:uiPriority w:val="34"/>
    <w:qFormat/>
    <w:rsid w:val="00BC228F"/>
    <w:pPr>
      <w:ind w:left="720"/>
      <w:contextualSpacing/>
    </w:pPr>
  </w:style>
  <w:style w:type="paragraph" w:styleId="Rvision">
    <w:name w:val="Revision"/>
    <w:hidden/>
    <w:uiPriority w:val="99"/>
    <w:semiHidden/>
    <w:rsid w:val="00BC228F"/>
    <w:rPr>
      <w:rFonts w:ascii="Noto Serif" w:eastAsia="Noto Serif" w:hAnsi="Noto Serif" w:cs="Noto Serif"/>
      <w:color w:val="000000"/>
      <w:sz w:val="22"/>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document/9062481" TargetMode="External"/><Relationship Id="rId11" Type="http://schemas.openxmlformats.org/officeDocument/2006/relationships/theme" Target="theme/theme1.xml"/><Relationship Id="rId5" Type="http://schemas.openxmlformats.org/officeDocument/2006/relationships/hyperlink" Target="https://ieeexplore.ieee.org/document/9062481"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1010</Words>
  <Characters>5559</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Synthèses articles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Synthèses articles </dc:title>
  <dc:subject/>
  <dc:creator>Senghor Lea</dc:creator>
  <cp:keywords>, docId:4F31BADB5F284E581EBDC23ED3EA83CE</cp:keywords>
  <cp:lastModifiedBy>Senghor Lea</cp:lastModifiedBy>
  <cp:revision>2</cp:revision>
  <dcterms:created xsi:type="dcterms:W3CDTF">2024-02-23T22:39:00Z</dcterms:created>
  <dcterms:modified xsi:type="dcterms:W3CDTF">2024-02-23T22:39:00Z</dcterms:modified>
</cp:coreProperties>
</file>